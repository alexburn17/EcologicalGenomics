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CF4ED7C" w14:textId="77777777" w:rsidR="00314482" w:rsidRPr="00F50093" w:rsidRDefault="00F50093">
      <w:pPr>
        <w:pStyle w:val="Heading3"/>
        <w:keepNext w:val="0"/>
        <w:keepLines w:val="0"/>
        <w:spacing w:before="260" w:after="140" w:line="240" w:lineRule="auto"/>
        <w:contextualSpacing w:val="0"/>
        <w:rPr>
          <w:rFonts w:ascii="Times New Roman" w:hAnsi="Times New Roman" w:cs="Times New Roman"/>
        </w:rPr>
      </w:pPr>
      <w:bookmarkStart w:id="0" w:name="_59c9l1pt0wvm" w:colFirst="0" w:colLast="0"/>
      <w:bookmarkEnd w:id="0"/>
      <w:r w:rsidRPr="00F50093">
        <w:rPr>
          <w:rFonts w:ascii="Times New Roman" w:hAnsi="Times New Roman" w:cs="Times New Roman"/>
          <w:b/>
          <w:color w:val="333333"/>
          <w:sz w:val="26"/>
          <w:szCs w:val="26"/>
          <w:highlight w:val="white"/>
        </w:rPr>
        <w:t xml:space="preserve">Using reverse pathology to characterize the pathogen associated with </w:t>
      </w:r>
      <w:proofErr w:type="spellStart"/>
      <w:r w:rsidRPr="00F50093">
        <w:rPr>
          <w:rFonts w:ascii="Times New Roman" w:hAnsi="Times New Roman" w:cs="Times New Roman"/>
          <w:b/>
          <w:color w:val="333333"/>
          <w:sz w:val="26"/>
          <w:szCs w:val="26"/>
          <w:highlight w:val="white"/>
        </w:rPr>
        <w:t>seastar</w:t>
      </w:r>
      <w:proofErr w:type="spellEnd"/>
      <w:r w:rsidRPr="00F50093">
        <w:rPr>
          <w:rFonts w:ascii="Times New Roman" w:hAnsi="Times New Roman" w:cs="Times New Roman"/>
          <w:b/>
          <w:color w:val="333333"/>
          <w:sz w:val="26"/>
          <w:szCs w:val="26"/>
          <w:highlight w:val="white"/>
        </w:rPr>
        <w:t xml:space="preserve"> wasting disease</w:t>
      </w:r>
    </w:p>
    <w:p w14:paraId="6B479BBD" w14:textId="77777777" w:rsidR="00314482" w:rsidRPr="00F50093" w:rsidRDefault="00F50093">
      <w:pPr>
        <w:spacing w:line="240" w:lineRule="auto"/>
        <w:rPr>
          <w:rFonts w:ascii="Times New Roman" w:hAnsi="Times New Roman" w:cs="Times New Roman"/>
        </w:rPr>
      </w:pPr>
      <w:r w:rsidRPr="00F50093">
        <w:rPr>
          <w:rFonts w:ascii="Times New Roman" w:hAnsi="Times New Roman" w:cs="Times New Roman"/>
          <w:b/>
          <w:color w:val="333333"/>
          <w:highlight w:val="white"/>
        </w:rPr>
        <w:t xml:space="preserve">Team Sherlock: S. Alger, L. Ash, A. K. Brody, P. A. Burnham, A. Das, &amp; E. Keller </w:t>
      </w:r>
    </w:p>
    <w:p w14:paraId="352E9EDE" w14:textId="77777777" w:rsidR="00314482" w:rsidRPr="00F50093" w:rsidRDefault="00314482">
      <w:pPr>
        <w:spacing w:line="240" w:lineRule="auto"/>
        <w:rPr>
          <w:rFonts w:ascii="Times New Roman" w:hAnsi="Times New Roman" w:cs="Times New Roman"/>
        </w:rPr>
      </w:pPr>
    </w:p>
    <w:p w14:paraId="58917234" w14:textId="77777777" w:rsidR="00314482" w:rsidRPr="00F50093" w:rsidRDefault="00F50093">
      <w:pPr>
        <w:spacing w:line="240" w:lineRule="auto"/>
        <w:rPr>
          <w:rFonts w:ascii="Times New Roman" w:hAnsi="Times New Roman" w:cs="Times New Roman"/>
        </w:rPr>
      </w:pPr>
      <w:r w:rsidRPr="00F50093">
        <w:rPr>
          <w:rFonts w:ascii="Times New Roman" w:eastAsia="Georgia" w:hAnsi="Times New Roman" w:cs="Times New Roman"/>
          <w:b/>
          <w:color w:val="333333"/>
          <w:highlight w:val="white"/>
        </w:rPr>
        <w:t xml:space="preserve">Introduction. </w:t>
      </w:r>
      <w:r w:rsidRPr="00F50093">
        <w:rPr>
          <w:rFonts w:ascii="Times New Roman" w:eastAsia="Georgia" w:hAnsi="Times New Roman" w:cs="Times New Roman"/>
          <w:color w:val="333333"/>
          <w:highlight w:val="white"/>
        </w:rPr>
        <w:t>Since 2013, sea star (asteroid) populations of the Pacific Coast from Mexico to Alaska have experienced severe population declines caused by a rapidly spreading disease identified as sea star wasting disease. Putatively caused by a virus, this highly virulent marine epizootic disease causes lesions, loss of turgor, limb autonomy, and death (</w:t>
      </w:r>
      <w:proofErr w:type="spellStart"/>
      <w:r w:rsidRPr="00F50093">
        <w:rPr>
          <w:rFonts w:ascii="Times New Roman" w:eastAsia="Georgia" w:hAnsi="Times New Roman" w:cs="Times New Roman"/>
          <w:color w:val="333333"/>
          <w:highlight w:val="white"/>
        </w:rPr>
        <w:t>Hewson</w:t>
      </w:r>
      <w:proofErr w:type="spellEnd"/>
      <w:r w:rsidRPr="00F50093">
        <w:rPr>
          <w:rFonts w:ascii="Times New Roman" w:eastAsia="Georgia" w:hAnsi="Times New Roman" w:cs="Times New Roman"/>
          <w:color w:val="333333"/>
          <w:highlight w:val="white"/>
        </w:rPr>
        <w:t xml:space="preserve"> et al. 2014). Surveys have documented up to 100% prevalence in some sites and outbreaks of the disease have been identified as the largest documented marine epizootic disease of non-</w:t>
      </w:r>
      <w:proofErr w:type="spellStart"/>
      <w:r w:rsidRPr="00F50093">
        <w:rPr>
          <w:rFonts w:ascii="Times New Roman" w:eastAsia="Georgia" w:hAnsi="Times New Roman" w:cs="Times New Roman"/>
          <w:color w:val="333333"/>
          <w:highlight w:val="white"/>
        </w:rPr>
        <w:t>commerical</w:t>
      </w:r>
      <w:proofErr w:type="spellEnd"/>
      <w:r w:rsidRPr="00F50093">
        <w:rPr>
          <w:rFonts w:ascii="Times New Roman" w:eastAsia="Georgia" w:hAnsi="Times New Roman" w:cs="Times New Roman"/>
          <w:color w:val="333333"/>
          <w:highlight w:val="white"/>
        </w:rPr>
        <w:t xml:space="preserve"> marine animals (</w:t>
      </w:r>
      <w:proofErr w:type="spellStart"/>
      <w:r w:rsidRPr="00F50093">
        <w:rPr>
          <w:rFonts w:ascii="Times New Roman" w:eastAsia="Georgia" w:hAnsi="Times New Roman" w:cs="Times New Roman"/>
          <w:color w:val="333333"/>
          <w:highlight w:val="white"/>
        </w:rPr>
        <w:t>Eisenlord</w:t>
      </w:r>
      <w:proofErr w:type="spellEnd"/>
      <w:r w:rsidRPr="00F50093">
        <w:rPr>
          <w:rFonts w:ascii="Times New Roman" w:eastAsia="Georgia" w:hAnsi="Times New Roman" w:cs="Times New Roman"/>
          <w:color w:val="333333"/>
          <w:highlight w:val="white"/>
        </w:rPr>
        <w:t xml:space="preserve"> et al. 2016). </w:t>
      </w:r>
    </w:p>
    <w:p w14:paraId="5ED720A3"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 xml:space="preserve">A </w:t>
      </w:r>
      <w:proofErr w:type="spellStart"/>
      <w:r w:rsidRPr="00F50093">
        <w:rPr>
          <w:rFonts w:ascii="Times New Roman" w:eastAsia="Georgia" w:hAnsi="Times New Roman" w:cs="Times New Roman"/>
          <w:color w:val="333333"/>
          <w:highlight w:val="white"/>
        </w:rPr>
        <w:t>densovirus</w:t>
      </w:r>
      <w:proofErr w:type="spellEnd"/>
      <w:r w:rsidRPr="00F50093">
        <w:rPr>
          <w:rFonts w:ascii="Times New Roman" w:eastAsia="Georgia" w:hAnsi="Times New Roman" w:cs="Times New Roman"/>
          <w:color w:val="333333"/>
          <w:highlight w:val="white"/>
        </w:rPr>
        <w:t xml:space="preserve"> was associated with the sea star wasting disease (</w:t>
      </w:r>
      <w:proofErr w:type="spellStart"/>
      <w:r w:rsidRPr="00F50093">
        <w:rPr>
          <w:rFonts w:ascii="Times New Roman" w:eastAsia="Georgia" w:hAnsi="Times New Roman" w:cs="Times New Roman"/>
          <w:color w:val="333333"/>
          <w:highlight w:val="white"/>
        </w:rPr>
        <w:t>Hewson</w:t>
      </w:r>
      <w:proofErr w:type="spellEnd"/>
      <w:r w:rsidRPr="00F50093">
        <w:rPr>
          <w:rFonts w:ascii="Times New Roman" w:eastAsia="Georgia" w:hAnsi="Times New Roman" w:cs="Times New Roman"/>
          <w:color w:val="333333"/>
          <w:highlight w:val="white"/>
        </w:rPr>
        <w:t xml:space="preserve"> et al. 2014).  In later experiments, artificial inoculation with a viral sized fragment of diseased tissue elicited a suite of immune system related gene responses as well as differential expression of genes responsible for nervous system processes and tissue regeneration in </w:t>
      </w:r>
      <w:r w:rsidRPr="00F50093">
        <w:rPr>
          <w:rFonts w:ascii="Times New Roman" w:eastAsia="Georgia" w:hAnsi="Times New Roman" w:cs="Times New Roman"/>
          <w:i/>
          <w:color w:val="333333"/>
          <w:highlight w:val="white"/>
        </w:rPr>
        <w:t xml:space="preserve">P. </w:t>
      </w:r>
      <w:proofErr w:type="spellStart"/>
      <w:r w:rsidRPr="00F50093">
        <w:rPr>
          <w:rFonts w:ascii="Times New Roman" w:eastAsia="Georgia" w:hAnsi="Times New Roman" w:cs="Times New Roman"/>
          <w:i/>
          <w:color w:val="333333"/>
          <w:highlight w:val="white"/>
        </w:rPr>
        <w:t>helianthoides</w:t>
      </w:r>
      <w:proofErr w:type="spellEnd"/>
      <w:r w:rsidRPr="00F50093">
        <w:rPr>
          <w:rFonts w:ascii="Times New Roman" w:eastAsia="Georgia" w:hAnsi="Times New Roman" w:cs="Times New Roman"/>
          <w:i/>
          <w:color w:val="333333"/>
          <w:highlight w:val="white"/>
        </w:rPr>
        <w:t xml:space="preserve"> </w:t>
      </w:r>
      <w:r w:rsidRPr="00F50093">
        <w:rPr>
          <w:rFonts w:ascii="Times New Roman" w:eastAsia="Georgia" w:hAnsi="Times New Roman" w:cs="Times New Roman"/>
          <w:color w:val="333333"/>
          <w:highlight w:val="white"/>
        </w:rPr>
        <w:t>(</w:t>
      </w:r>
      <w:proofErr w:type="spellStart"/>
      <w:r w:rsidRPr="00F50093">
        <w:rPr>
          <w:rFonts w:ascii="Times New Roman" w:eastAsia="Georgia" w:hAnsi="Times New Roman" w:cs="Times New Roman"/>
          <w:color w:val="333333"/>
          <w:highlight w:val="white"/>
        </w:rPr>
        <w:t>Fuess</w:t>
      </w:r>
      <w:proofErr w:type="spellEnd"/>
      <w:r w:rsidRPr="00F50093">
        <w:rPr>
          <w:rFonts w:ascii="Times New Roman" w:eastAsia="Georgia" w:hAnsi="Times New Roman" w:cs="Times New Roman"/>
          <w:color w:val="333333"/>
          <w:highlight w:val="white"/>
        </w:rPr>
        <w:t xml:space="preserve"> et al. 2015). Although the implication of a </w:t>
      </w:r>
      <w:commentRangeStart w:id="1"/>
      <w:proofErr w:type="spellStart"/>
      <w:r w:rsidRPr="00F50093">
        <w:rPr>
          <w:rFonts w:ascii="Times New Roman" w:eastAsia="Georgia" w:hAnsi="Times New Roman" w:cs="Times New Roman"/>
          <w:color w:val="333333"/>
          <w:highlight w:val="white"/>
        </w:rPr>
        <w:t>densovirus</w:t>
      </w:r>
      <w:proofErr w:type="spellEnd"/>
      <w:r w:rsidRPr="00F50093">
        <w:rPr>
          <w:rFonts w:ascii="Times New Roman" w:eastAsia="Georgia" w:hAnsi="Times New Roman" w:cs="Times New Roman"/>
          <w:color w:val="333333"/>
          <w:highlight w:val="white"/>
        </w:rPr>
        <w:t xml:space="preserve"> </w:t>
      </w:r>
      <w:commentRangeEnd w:id="1"/>
      <w:r w:rsidR="0065679C">
        <w:rPr>
          <w:rStyle w:val="CommentReference"/>
        </w:rPr>
        <w:commentReference w:id="1"/>
      </w:r>
      <w:r w:rsidRPr="00F50093">
        <w:rPr>
          <w:rFonts w:ascii="Times New Roman" w:eastAsia="Georgia" w:hAnsi="Times New Roman" w:cs="Times New Roman"/>
          <w:color w:val="333333"/>
          <w:highlight w:val="white"/>
        </w:rPr>
        <w:t xml:space="preserve">seems clear from these experiments, recent work suggests that other causal agents may be involved.  In particular, numerous sea star individuals exhibited classic symptoms of the disease but were found negative for </w:t>
      </w:r>
      <w:proofErr w:type="spellStart"/>
      <w:r w:rsidRPr="00F50093">
        <w:rPr>
          <w:rFonts w:ascii="Times New Roman" w:eastAsia="Georgia" w:hAnsi="Times New Roman" w:cs="Times New Roman"/>
          <w:color w:val="333333"/>
          <w:highlight w:val="white"/>
        </w:rPr>
        <w:t>densovirus</w:t>
      </w:r>
      <w:proofErr w:type="spellEnd"/>
      <w:r w:rsidRPr="00F50093">
        <w:rPr>
          <w:rFonts w:ascii="Times New Roman" w:eastAsia="Georgia" w:hAnsi="Times New Roman" w:cs="Times New Roman"/>
          <w:color w:val="333333"/>
          <w:highlight w:val="white"/>
        </w:rPr>
        <w:t xml:space="preserve"> (Pespeni et al, unpublished work).  A first step in preventing future outbreaks is to characterize the causal agent(s).  Thus, further work is critically needed.</w:t>
      </w:r>
    </w:p>
    <w:p w14:paraId="7E0BEEB1"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 xml:space="preserve">We propose to take a “reverse pathology” approach to elucidate what is driving the disease.  Using genomic tools we will characterize the immune response of healthy versus sick </w:t>
      </w:r>
      <w:proofErr w:type="spellStart"/>
      <w:r w:rsidRPr="00F50093">
        <w:rPr>
          <w:rFonts w:ascii="Times New Roman" w:eastAsia="Georgia" w:hAnsi="Times New Roman" w:cs="Times New Roman"/>
          <w:i/>
          <w:color w:val="333333"/>
          <w:highlight w:val="white"/>
        </w:rPr>
        <w:t>Pycnopodia</w:t>
      </w:r>
      <w:proofErr w:type="spellEnd"/>
      <w:r w:rsidRPr="00F50093">
        <w:rPr>
          <w:rFonts w:ascii="Times New Roman" w:eastAsia="Georgia" w:hAnsi="Times New Roman" w:cs="Times New Roman"/>
          <w:i/>
          <w:color w:val="333333"/>
          <w:highlight w:val="white"/>
        </w:rPr>
        <w:t xml:space="preserve"> </w:t>
      </w:r>
      <w:proofErr w:type="spellStart"/>
      <w:r w:rsidRPr="00F50093">
        <w:rPr>
          <w:rFonts w:ascii="Times New Roman" w:eastAsia="Georgia" w:hAnsi="Times New Roman" w:cs="Times New Roman"/>
          <w:i/>
          <w:color w:val="333333"/>
          <w:highlight w:val="white"/>
        </w:rPr>
        <w:t>helianthoides</w:t>
      </w:r>
      <w:proofErr w:type="spellEnd"/>
      <w:r w:rsidRPr="00F50093">
        <w:rPr>
          <w:rFonts w:ascii="Times New Roman" w:eastAsia="Georgia" w:hAnsi="Times New Roman" w:cs="Times New Roman"/>
          <w:color w:val="333333"/>
          <w:highlight w:val="white"/>
        </w:rPr>
        <w:t xml:space="preserve"> individuals, the latter of which presented with symptoms classically associated with sea star wasting disease. We will attempt to identify the pathogens associated with sea star wasting disease by measuring </w:t>
      </w:r>
      <w:commentRangeStart w:id="2"/>
      <w:r w:rsidRPr="00F50093">
        <w:rPr>
          <w:rFonts w:ascii="Times New Roman" w:eastAsia="Georgia" w:hAnsi="Times New Roman" w:cs="Times New Roman"/>
          <w:color w:val="333333"/>
          <w:highlight w:val="white"/>
        </w:rPr>
        <w:t xml:space="preserve">differences in the expression of immune-related genes </w:t>
      </w:r>
      <w:commentRangeEnd w:id="2"/>
      <w:r w:rsidR="00CB35B9">
        <w:rPr>
          <w:rStyle w:val="CommentReference"/>
        </w:rPr>
        <w:commentReference w:id="2"/>
      </w:r>
      <w:r w:rsidRPr="00F50093">
        <w:rPr>
          <w:rFonts w:ascii="Times New Roman" w:eastAsia="Georgia" w:hAnsi="Times New Roman" w:cs="Times New Roman"/>
          <w:color w:val="333333"/>
          <w:highlight w:val="white"/>
        </w:rPr>
        <w:t xml:space="preserve">between healthy and sick sea star individuals. In addition, we will measure and compare immune system gene expression to a randomly chosen set of genes in both healthy and sick individuals, since it is the </w:t>
      </w:r>
      <w:r w:rsidRPr="00F50093">
        <w:rPr>
          <w:rFonts w:ascii="Times New Roman" w:eastAsia="Georgia" w:hAnsi="Times New Roman" w:cs="Times New Roman"/>
          <w:i/>
          <w:color w:val="333333"/>
          <w:highlight w:val="white"/>
        </w:rPr>
        <w:t xml:space="preserve">difference </w:t>
      </w:r>
      <w:r w:rsidRPr="00F50093">
        <w:rPr>
          <w:rFonts w:ascii="Times New Roman" w:eastAsia="Georgia" w:hAnsi="Times New Roman" w:cs="Times New Roman"/>
          <w:color w:val="333333"/>
          <w:highlight w:val="white"/>
        </w:rPr>
        <w:t xml:space="preserve">in gene expression from others that is the response of </w:t>
      </w:r>
      <w:commentRangeStart w:id="3"/>
      <w:r w:rsidRPr="00F50093">
        <w:rPr>
          <w:rFonts w:ascii="Times New Roman" w:eastAsia="Georgia" w:hAnsi="Times New Roman" w:cs="Times New Roman"/>
          <w:color w:val="333333"/>
          <w:highlight w:val="white"/>
        </w:rPr>
        <w:t>interest</w:t>
      </w:r>
      <w:commentRangeEnd w:id="3"/>
      <w:r w:rsidR="00637BCB">
        <w:rPr>
          <w:rStyle w:val="CommentReference"/>
        </w:rPr>
        <w:commentReference w:id="3"/>
      </w:r>
      <w:r w:rsidRPr="00F50093">
        <w:rPr>
          <w:rFonts w:ascii="Times New Roman" w:eastAsia="Georgia" w:hAnsi="Times New Roman" w:cs="Times New Roman"/>
          <w:color w:val="333333"/>
          <w:highlight w:val="white"/>
        </w:rPr>
        <w:t xml:space="preserve">.  </w:t>
      </w:r>
    </w:p>
    <w:p w14:paraId="2AD10891" w14:textId="77777777" w:rsidR="00314482" w:rsidRPr="00F50093" w:rsidRDefault="00F50093">
      <w:pPr>
        <w:spacing w:line="240" w:lineRule="auto"/>
        <w:ind w:firstLine="720"/>
        <w:rPr>
          <w:rFonts w:ascii="Times New Roman" w:hAnsi="Times New Roman" w:cs="Times New Roman"/>
        </w:rPr>
      </w:pPr>
      <w:commentRangeStart w:id="4"/>
      <w:r w:rsidRPr="00F50093">
        <w:rPr>
          <w:rFonts w:ascii="Times New Roman" w:eastAsia="Georgia" w:hAnsi="Times New Roman" w:cs="Times New Roman"/>
          <w:color w:val="333333"/>
          <w:highlight w:val="white"/>
        </w:rPr>
        <w:t>We hypothesize</w:t>
      </w:r>
      <w:commentRangeEnd w:id="4"/>
      <w:r w:rsidR="00CB35B9">
        <w:rPr>
          <w:rStyle w:val="CommentReference"/>
        </w:rPr>
        <w:commentReference w:id="4"/>
      </w:r>
      <w:r w:rsidRPr="00F50093">
        <w:rPr>
          <w:rFonts w:ascii="Times New Roman" w:eastAsia="Georgia" w:hAnsi="Times New Roman" w:cs="Times New Roman"/>
          <w:color w:val="333333"/>
          <w:highlight w:val="white"/>
        </w:rPr>
        <w:t xml:space="preserve">: 1. There are differences in immune related gene expression between healthy and sick individuals and there is </w:t>
      </w:r>
      <w:proofErr w:type="spellStart"/>
      <w:r w:rsidRPr="00F50093">
        <w:rPr>
          <w:rFonts w:ascii="Times New Roman" w:eastAsia="Georgia" w:hAnsi="Times New Roman" w:cs="Times New Roman"/>
          <w:color w:val="333333"/>
          <w:highlight w:val="white"/>
        </w:rPr>
        <w:t>upregulation</w:t>
      </w:r>
      <w:proofErr w:type="spellEnd"/>
      <w:r w:rsidRPr="00F50093">
        <w:rPr>
          <w:rFonts w:ascii="Times New Roman" w:eastAsia="Georgia" w:hAnsi="Times New Roman" w:cs="Times New Roman"/>
          <w:color w:val="333333"/>
          <w:highlight w:val="white"/>
        </w:rPr>
        <w:t xml:space="preserve"> or </w:t>
      </w:r>
      <w:proofErr w:type="spellStart"/>
      <w:r w:rsidRPr="00F50093">
        <w:rPr>
          <w:rFonts w:ascii="Times New Roman" w:eastAsia="Georgia" w:hAnsi="Times New Roman" w:cs="Times New Roman"/>
          <w:color w:val="333333"/>
          <w:highlight w:val="white"/>
        </w:rPr>
        <w:t>downregulation</w:t>
      </w:r>
      <w:proofErr w:type="spellEnd"/>
      <w:r w:rsidRPr="00F50093">
        <w:rPr>
          <w:rFonts w:ascii="Times New Roman" w:eastAsia="Georgia" w:hAnsi="Times New Roman" w:cs="Times New Roman"/>
          <w:color w:val="333333"/>
          <w:highlight w:val="white"/>
        </w:rPr>
        <w:t xml:space="preserve"> of those genes as </w:t>
      </w:r>
      <w:proofErr w:type="gramStart"/>
      <w:r w:rsidRPr="00F50093">
        <w:rPr>
          <w:rFonts w:ascii="Times New Roman" w:eastAsia="Georgia" w:hAnsi="Times New Roman" w:cs="Times New Roman"/>
          <w:color w:val="333333"/>
          <w:highlight w:val="white"/>
        </w:rPr>
        <w:t>individuals</w:t>
      </w:r>
      <w:proofErr w:type="gramEnd"/>
      <w:r w:rsidRPr="00F50093">
        <w:rPr>
          <w:rFonts w:ascii="Times New Roman" w:eastAsia="Georgia" w:hAnsi="Times New Roman" w:cs="Times New Roman"/>
          <w:color w:val="333333"/>
          <w:highlight w:val="white"/>
        </w:rPr>
        <w:t xml:space="preserve"> transition from healthy to sick, and 2. </w:t>
      </w:r>
      <w:proofErr w:type="gramStart"/>
      <w:r w:rsidRPr="00F50093">
        <w:rPr>
          <w:rFonts w:ascii="Times New Roman" w:eastAsia="Georgia" w:hAnsi="Times New Roman" w:cs="Times New Roman"/>
          <w:color w:val="333333"/>
          <w:highlight w:val="white"/>
        </w:rPr>
        <w:t>differences</w:t>
      </w:r>
      <w:proofErr w:type="gramEnd"/>
      <w:r w:rsidRPr="00F50093">
        <w:rPr>
          <w:rFonts w:ascii="Times New Roman" w:eastAsia="Georgia" w:hAnsi="Times New Roman" w:cs="Times New Roman"/>
          <w:color w:val="333333"/>
          <w:highlight w:val="white"/>
        </w:rPr>
        <w:t xml:space="preserve"> in expression of immune related genes can help identify the causative agent of sea star wasting </w:t>
      </w:r>
      <w:commentRangeStart w:id="5"/>
      <w:r w:rsidRPr="00F50093">
        <w:rPr>
          <w:rFonts w:ascii="Times New Roman" w:eastAsia="Georgia" w:hAnsi="Times New Roman" w:cs="Times New Roman"/>
          <w:color w:val="333333"/>
          <w:highlight w:val="white"/>
        </w:rPr>
        <w:t>disease</w:t>
      </w:r>
      <w:commentRangeEnd w:id="5"/>
      <w:r w:rsidR="00637BCB">
        <w:rPr>
          <w:rStyle w:val="CommentReference"/>
        </w:rPr>
        <w:commentReference w:id="5"/>
      </w:r>
      <w:r w:rsidRPr="00F50093">
        <w:rPr>
          <w:rFonts w:ascii="Times New Roman" w:eastAsia="Georgia" w:hAnsi="Times New Roman" w:cs="Times New Roman"/>
          <w:color w:val="333333"/>
          <w:highlight w:val="white"/>
        </w:rPr>
        <w:t xml:space="preserve">. </w:t>
      </w:r>
    </w:p>
    <w:p w14:paraId="30427DB7" w14:textId="77777777" w:rsidR="00314482" w:rsidRPr="00F50093" w:rsidRDefault="00314482">
      <w:pPr>
        <w:spacing w:line="240" w:lineRule="auto"/>
        <w:rPr>
          <w:rFonts w:ascii="Times New Roman" w:hAnsi="Times New Roman" w:cs="Times New Roman"/>
        </w:rPr>
      </w:pPr>
    </w:p>
    <w:p w14:paraId="01DDA38F" w14:textId="77777777" w:rsidR="00314482" w:rsidRPr="00F50093" w:rsidRDefault="00F50093">
      <w:pPr>
        <w:spacing w:line="240" w:lineRule="auto"/>
        <w:rPr>
          <w:rFonts w:ascii="Times New Roman" w:hAnsi="Times New Roman" w:cs="Times New Roman"/>
        </w:rPr>
      </w:pPr>
      <w:r w:rsidRPr="00F50093">
        <w:rPr>
          <w:rFonts w:ascii="Times New Roman" w:eastAsia="Georgia" w:hAnsi="Times New Roman" w:cs="Times New Roman"/>
          <w:b/>
          <w:color w:val="333333"/>
          <w:highlight w:val="white"/>
        </w:rPr>
        <w:t xml:space="preserve">Methods. </w:t>
      </w:r>
      <w:r w:rsidRPr="00F50093">
        <w:rPr>
          <w:rFonts w:ascii="Times New Roman" w:eastAsia="Georgia" w:hAnsi="Times New Roman" w:cs="Times New Roman"/>
          <w:color w:val="333333"/>
          <w:highlight w:val="white"/>
        </w:rPr>
        <w:t>First, we will identify candidate genes of known importance in immune response to particular pathogens (viral, bacterial, fungal, parasitic, and autoimmune) from the literature. These genes will be the focus of our investigation.</w:t>
      </w:r>
    </w:p>
    <w:p w14:paraId="2ED862C4" w14:textId="7777777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 xml:space="preserve">From the individuals collected by Pespeni (Year), we identified 5 </w:t>
      </w:r>
      <w:proofErr w:type="spellStart"/>
      <w:r w:rsidRPr="00F50093">
        <w:rPr>
          <w:rFonts w:ascii="Times New Roman" w:eastAsia="Georgia" w:hAnsi="Times New Roman" w:cs="Times New Roman"/>
          <w:color w:val="333333"/>
          <w:highlight w:val="white"/>
        </w:rPr>
        <w:t>seastar</w:t>
      </w:r>
      <w:proofErr w:type="spellEnd"/>
      <w:r w:rsidRPr="00F50093">
        <w:rPr>
          <w:rFonts w:ascii="Times New Roman" w:eastAsia="Georgia" w:hAnsi="Times New Roman" w:cs="Times New Roman"/>
          <w:color w:val="333333"/>
          <w:highlight w:val="white"/>
        </w:rPr>
        <w:t xml:space="preserve"> individuals that were healthy throughout the study (HH), 5 that presented as healthy initially but then became sick (HS) and 5 that were </w:t>
      </w:r>
      <w:commentRangeStart w:id="6"/>
      <w:r w:rsidRPr="00F50093">
        <w:rPr>
          <w:rFonts w:ascii="Times New Roman" w:eastAsia="Georgia" w:hAnsi="Times New Roman" w:cs="Times New Roman"/>
          <w:color w:val="333333"/>
          <w:highlight w:val="white"/>
        </w:rPr>
        <w:t xml:space="preserve">identified as sick, remained sick and eventually died (SS). </w:t>
      </w:r>
      <w:commentRangeEnd w:id="6"/>
      <w:r w:rsidR="00CB35B9">
        <w:rPr>
          <w:rStyle w:val="CommentReference"/>
        </w:rPr>
        <w:commentReference w:id="6"/>
      </w:r>
      <w:r w:rsidRPr="00F50093">
        <w:rPr>
          <w:rFonts w:ascii="Times New Roman" w:eastAsia="Georgia" w:hAnsi="Times New Roman" w:cs="Times New Roman"/>
          <w:color w:val="333333"/>
          <w:highlight w:val="white"/>
        </w:rPr>
        <w:t>From those that were healthy and then became sick, we identified the time steps of sampling that spanned this transition and the corresponding HH and SS days (</w:t>
      </w:r>
      <w:r w:rsidRPr="00F50093">
        <w:rPr>
          <w:rFonts w:ascii="Times New Roman" w:eastAsia="Georgia" w:hAnsi="Times New Roman" w:cs="Times New Roman"/>
          <w:b/>
          <w:color w:val="333333"/>
          <w:highlight w:val="white"/>
        </w:rPr>
        <w:t>Table 1</w:t>
      </w:r>
      <w:r w:rsidRPr="00F50093">
        <w:rPr>
          <w:rFonts w:ascii="Times New Roman" w:eastAsia="Georgia" w:hAnsi="Times New Roman" w:cs="Times New Roman"/>
          <w:color w:val="333333"/>
          <w:highlight w:val="white"/>
        </w:rPr>
        <w:t xml:space="preserve">). Thus for 5 individuals/class (HH, HS, and SS) we have 2 sampling dates (before and after the transition) for a total of 30 datasets. </w:t>
      </w:r>
    </w:p>
    <w:p w14:paraId="3E51CD6D" w14:textId="63CE52C7" w:rsidR="00314482" w:rsidRPr="00F50093" w:rsidRDefault="00F50093">
      <w:pPr>
        <w:spacing w:line="240" w:lineRule="auto"/>
        <w:ind w:firstLine="720"/>
        <w:rPr>
          <w:rFonts w:ascii="Times New Roman" w:hAnsi="Times New Roman" w:cs="Times New Roman"/>
        </w:rPr>
      </w:pPr>
      <w:r w:rsidRPr="00F50093">
        <w:rPr>
          <w:rFonts w:ascii="Times New Roman" w:eastAsia="Georgia" w:hAnsi="Times New Roman" w:cs="Times New Roman"/>
          <w:color w:val="333333"/>
          <w:highlight w:val="white"/>
        </w:rPr>
        <w:t xml:space="preserve">Using available software (e.g. </w:t>
      </w:r>
      <w:commentRangeStart w:id="7"/>
      <w:proofErr w:type="spellStart"/>
      <w:r w:rsidRPr="00F50093">
        <w:rPr>
          <w:rFonts w:ascii="Times New Roman" w:eastAsia="Georgia" w:hAnsi="Times New Roman" w:cs="Times New Roman"/>
          <w:color w:val="333333"/>
          <w:highlight w:val="white"/>
        </w:rPr>
        <w:t>DESeq</w:t>
      </w:r>
      <w:commentRangeEnd w:id="7"/>
      <w:proofErr w:type="spellEnd"/>
      <w:r w:rsidR="00637BCB">
        <w:rPr>
          <w:rStyle w:val="CommentReference"/>
        </w:rPr>
        <w:commentReference w:id="7"/>
      </w:r>
      <w:r w:rsidRPr="00F50093">
        <w:rPr>
          <w:rFonts w:ascii="Times New Roman" w:eastAsia="Georgia" w:hAnsi="Times New Roman" w:cs="Times New Roman"/>
          <w:color w:val="333333"/>
          <w:highlight w:val="white"/>
        </w:rPr>
        <w:t xml:space="preserve">, </w:t>
      </w:r>
      <w:proofErr w:type="spellStart"/>
      <w:r w:rsidRPr="00F50093">
        <w:rPr>
          <w:rFonts w:ascii="Times New Roman" w:eastAsia="Georgia" w:hAnsi="Times New Roman" w:cs="Times New Roman"/>
          <w:color w:val="333333"/>
          <w:highlight w:val="white"/>
        </w:rPr>
        <w:t>edgeR</w:t>
      </w:r>
      <w:proofErr w:type="spellEnd"/>
      <w:r w:rsidRPr="00F50093">
        <w:rPr>
          <w:rFonts w:ascii="Times New Roman" w:eastAsia="Georgia" w:hAnsi="Times New Roman" w:cs="Times New Roman"/>
          <w:color w:val="333333"/>
          <w:highlight w:val="white"/>
        </w:rPr>
        <w:t xml:space="preserve">, </w:t>
      </w:r>
      <w:proofErr w:type="spellStart"/>
      <w:r w:rsidRPr="00F50093">
        <w:rPr>
          <w:rFonts w:ascii="Times New Roman" w:eastAsia="Georgia" w:hAnsi="Times New Roman" w:cs="Times New Roman"/>
          <w:color w:val="333333"/>
          <w:highlight w:val="white"/>
        </w:rPr>
        <w:t>baySeq</w:t>
      </w:r>
      <w:proofErr w:type="spellEnd"/>
      <w:r w:rsidRPr="00F50093">
        <w:rPr>
          <w:rFonts w:ascii="Times New Roman" w:eastAsia="Georgia" w:hAnsi="Times New Roman" w:cs="Times New Roman"/>
          <w:color w:val="333333"/>
          <w:highlight w:val="white"/>
        </w:rPr>
        <w:t xml:space="preserve">, </w:t>
      </w:r>
      <w:proofErr w:type="spellStart"/>
      <w:r w:rsidRPr="00F50093">
        <w:rPr>
          <w:rFonts w:ascii="Times New Roman" w:eastAsia="Georgia" w:hAnsi="Times New Roman" w:cs="Times New Roman"/>
          <w:color w:val="333333"/>
          <w:highlight w:val="white"/>
        </w:rPr>
        <w:t>NOIseq</w:t>
      </w:r>
      <w:proofErr w:type="spellEnd"/>
      <w:r w:rsidRPr="00F50093">
        <w:rPr>
          <w:rFonts w:ascii="Times New Roman" w:eastAsia="Georgia" w:hAnsi="Times New Roman" w:cs="Times New Roman"/>
          <w:color w:val="333333"/>
          <w:highlight w:val="white"/>
        </w:rPr>
        <w:t xml:space="preserve">), we will evaluate the differential gene expression of our genes of interest (by mapping the reads with the reference) between the three groups (HH, HS, SS).  To assess for </w:t>
      </w:r>
      <w:del w:id="8" w:author="Melissa Pespeni" w:date="2017-02-14T22:24:00Z">
        <w:r w:rsidRPr="00F50093" w:rsidDel="00CB35B9">
          <w:rPr>
            <w:rFonts w:ascii="Times New Roman" w:eastAsia="Georgia" w:hAnsi="Times New Roman" w:cs="Times New Roman"/>
            <w:color w:val="333333"/>
            <w:highlight w:val="white"/>
          </w:rPr>
          <w:delText xml:space="preserve">inherent </w:delText>
        </w:r>
      </w:del>
      <w:r w:rsidRPr="00F50093">
        <w:rPr>
          <w:rFonts w:ascii="Times New Roman" w:eastAsia="Georgia" w:hAnsi="Times New Roman" w:cs="Times New Roman"/>
          <w:color w:val="333333"/>
          <w:highlight w:val="white"/>
        </w:rPr>
        <w:t xml:space="preserve">differences in gene expression between groups, we will also compare gene expression in a group of random genes. Differentially expressed genes can be matched with other homologs and </w:t>
      </w:r>
      <w:proofErr w:type="spellStart"/>
      <w:r w:rsidRPr="00F50093">
        <w:rPr>
          <w:rFonts w:ascii="Times New Roman" w:eastAsia="Georgia" w:hAnsi="Times New Roman" w:cs="Times New Roman"/>
          <w:color w:val="333333"/>
          <w:highlight w:val="white"/>
        </w:rPr>
        <w:t>orthologs</w:t>
      </w:r>
      <w:proofErr w:type="spellEnd"/>
      <w:r w:rsidRPr="00F50093">
        <w:rPr>
          <w:rFonts w:ascii="Times New Roman" w:eastAsia="Georgia" w:hAnsi="Times New Roman" w:cs="Times New Roman"/>
          <w:color w:val="333333"/>
          <w:highlight w:val="white"/>
        </w:rPr>
        <w:t xml:space="preserve"> in various organisms from which they are known to play a key role in immune response using a multiple sequence alignment and blast approach. </w:t>
      </w:r>
    </w:p>
    <w:p w14:paraId="63429F5E" w14:textId="77777777" w:rsidR="00314482" w:rsidRPr="00F50093" w:rsidRDefault="00314482">
      <w:pPr>
        <w:spacing w:line="240" w:lineRule="auto"/>
        <w:rPr>
          <w:rFonts w:ascii="Times New Roman" w:hAnsi="Times New Roman" w:cs="Times New Roman"/>
        </w:rPr>
      </w:pPr>
    </w:p>
    <w:p w14:paraId="0DE8D203" w14:textId="1B2CC5FD" w:rsidR="00314482" w:rsidRPr="00F50093" w:rsidRDefault="00F50093">
      <w:pPr>
        <w:spacing w:line="240" w:lineRule="auto"/>
        <w:rPr>
          <w:rFonts w:ascii="Times New Roman" w:hAnsi="Times New Roman" w:cs="Times New Roman"/>
        </w:rPr>
      </w:pPr>
      <w:r w:rsidRPr="00F50093">
        <w:rPr>
          <w:rFonts w:ascii="Times New Roman" w:eastAsia="Georgia" w:hAnsi="Times New Roman" w:cs="Times New Roman"/>
          <w:b/>
          <w:color w:val="333333"/>
          <w:highlight w:val="white"/>
        </w:rPr>
        <w:t xml:space="preserve">Expected Outcomes. </w:t>
      </w:r>
      <w:r w:rsidRPr="00F50093">
        <w:rPr>
          <w:rFonts w:ascii="Times New Roman" w:eastAsia="Georgia" w:hAnsi="Times New Roman" w:cs="Times New Roman"/>
          <w:color w:val="333333"/>
          <w:highlight w:val="white"/>
        </w:rPr>
        <w:t>Upon conducting a literature review, we expect to identify multiple genes among echinoderm species associated with mounting an immune response to different pathogen types (</w:t>
      </w:r>
      <w:proofErr w:type="spellStart"/>
      <w:r w:rsidRPr="00F50093">
        <w:rPr>
          <w:rFonts w:ascii="Times New Roman" w:eastAsia="Georgia" w:hAnsi="Times New Roman" w:cs="Times New Roman"/>
          <w:color w:val="333333"/>
          <w:highlight w:val="white"/>
        </w:rPr>
        <w:t>ie</w:t>
      </w:r>
      <w:proofErr w:type="spellEnd"/>
      <w:r w:rsidRPr="00F50093">
        <w:rPr>
          <w:rFonts w:ascii="Times New Roman" w:eastAsia="Georgia" w:hAnsi="Times New Roman" w:cs="Times New Roman"/>
          <w:color w:val="333333"/>
          <w:highlight w:val="white"/>
        </w:rPr>
        <w:t xml:space="preserve">. viral, </w:t>
      </w:r>
      <w:r w:rsidRPr="00F50093">
        <w:rPr>
          <w:rFonts w:ascii="Times New Roman" w:eastAsia="Georgia" w:hAnsi="Times New Roman" w:cs="Times New Roman"/>
          <w:color w:val="333333"/>
          <w:highlight w:val="white"/>
        </w:rPr>
        <w:lastRenderedPageBreak/>
        <w:t xml:space="preserve">bacterial, fungal, parasitic, and autoimmune). We may also broaden our search to include genes conserved across invertebrates. Upon analyzing our sequence data, we expect to identify differences in gene expression for several immune related genes between healthy and sick individuals. We expect to see similar trends in gene expression for healthy individuals that became sick. If we are unable to identify genes specific to a pathogen type, we will instead examine species specific differences in immune response to sea star wasting disease by comparing the immune response of </w:t>
      </w:r>
      <w:commentRangeStart w:id="9"/>
      <w:r w:rsidRPr="00F50093">
        <w:rPr>
          <w:rFonts w:ascii="Times New Roman" w:eastAsia="Georgia" w:hAnsi="Times New Roman" w:cs="Times New Roman"/>
          <w:color w:val="333333"/>
          <w:highlight w:val="white"/>
        </w:rPr>
        <w:t xml:space="preserve">our focal species, </w:t>
      </w:r>
      <w:r w:rsidRPr="00F50093">
        <w:rPr>
          <w:rFonts w:ascii="Times New Roman" w:eastAsia="Georgia" w:hAnsi="Times New Roman" w:cs="Times New Roman"/>
          <w:i/>
          <w:color w:val="333333"/>
          <w:highlight w:val="white"/>
        </w:rPr>
        <w:t xml:space="preserve">P.  </w:t>
      </w:r>
      <w:del w:id="10" w:author="Melissa Pespeni" w:date="2017-02-14T22:24:00Z">
        <w:r w:rsidRPr="00F50093" w:rsidDel="00CB35B9">
          <w:rPr>
            <w:rFonts w:ascii="Times New Roman" w:eastAsia="Georgia" w:hAnsi="Times New Roman" w:cs="Times New Roman"/>
            <w:i/>
            <w:color w:val="333333"/>
            <w:highlight w:val="white"/>
          </w:rPr>
          <w:delText>helianthoides</w:delText>
        </w:r>
      </w:del>
      <w:proofErr w:type="spellStart"/>
      <w:proofErr w:type="gramStart"/>
      <w:ins w:id="11" w:author="Melissa Pespeni" w:date="2017-02-14T22:24:00Z">
        <w:r w:rsidR="00CB35B9">
          <w:rPr>
            <w:rFonts w:ascii="Times New Roman" w:eastAsia="Georgia" w:hAnsi="Times New Roman" w:cs="Times New Roman"/>
            <w:i/>
            <w:color w:val="333333"/>
            <w:highlight w:val="white"/>
          </w:rPr>
          <w:t>ochraceus</w:t>
        </w:r>
      </w:ins>
      <w:proofErr w:type="spellEnd"/>
      <w:proofErr w:type="gramEnd"/>
      <w:r w:rsidRPr="00F50093">
        <w:rPr>
          <w:rFonts w:ascii="Times New Roman" w:eastAsia="Georgia" w:hAnsi="Times New Roman" w:cs="Times New Roman"/>
          <w:color w:val="333333"/>
          <w:highlight w:val="white"/>
        </w:rPr>
        <w:t xml:space="preserve">, to that of </w:t>
      </w:r>
      <w:r w:rsidRPr="00F50093">
        <w:rPr>
          <w:rFonts w:ascii="Times New Roman" w:eastAsia="Georgia" w:hAnsi="Times New Roman" w:cs="Times New Roman"/>
          <w:i/>
          <w:color w:val="333333"/>
          <w:highlight w:val="white"/>
        </w:rPr>
        <w:t xml:space="preserve">P. </w:t>
      </w:r>
      <w:proofErr w:type="spellStart"/>
      <w:r w:rsidRPr="00F50093">
        <w:rPr>
          <w:rFonts w:ascii="Times New Roman" w:eastAsia="Georgia" w:hAnsi="Times New Roman" w:cs="Times New Roman"/>
          <w:i/>
          <w:color w:val="333333"/>
          <w:highlight w:val="white"/>
        </w:rPr>
        <w:t>helianthoides</w:t>
      </w:r>
      <w:proofErr w:type="spellEnd"/>
      <w:r w:rsidRPr="00F50093">
        <w:rPr>
          <w:rFonts w:ascii="Times New Roman" w:eastAsia="Georgia" w:hAnsi="Times New Roman" w:cs="Times New Roman"/>
          <w:i/>
          <w:color w:val="333333"/>
          <w:highlight w:val="white"/>
        </w:rPr>
        <w:t xml:space="preserve"> </w:t>
      </w:r>
      <w:r w:rsidRPr="00F50093">
        <w:rPr>
          <w:rFonts w:ascii="Times New Roman" w:eastAsia="Georgia" w:hAnsi="Times New Roman" w:cs="Times New Roman"/>
          <w:color w:val="333333"/>
          <w:highlight w:val="white"/>
        </w:rPr>
        <w:t>(</w:t>
      </w:r>
      <w:proofErr w:type="spellStart"/>
      <w:r w:rsidRPr="00F50093">
        <w:rPr>
          <w:rFonts w:ascii="Times New Roman" w:eastAsia="Georgia" w:hAnsi="Times New Roman" w:cs="Times New Roman"/>
          <w:color w:val="333333"/>
          <w:highlight w:val="white"/>
        </w:rPr>
        <w:t>Fuess</w:t>
      </w:r>
      <w:proofErr w:type="spellEnd"/>
      <w:r w:rsidRPr="00F50093">
        <w:rPr>
          <w:rFonts w:ascii="Times New Roman" w:eastAsia="Georgia" w:hAnsi="Times New Roman" w:cs="Times New Roman"/>
          <w:color w:val="333333"/>
          <w:highlight w:val="white"/>
        </w:rPr>
        <w:t xml:space="preserve"> et al. 2015).</w:t>
      </w:r>
      <w:commentRangeEnd w:id="9"/>
      <w:r w:rsidR="00701DAD">
        <w:rPr>
          <w:rStyle w:val="CommentReference"/>
        </w:rPr>
        <w:commentReference w:id="9"/>
      </w:r>
    </w:p>
    <w:p w14:paraId="37CD700B" w14:textId="77777777" w:rsidR="00314482" w:rsidRPr="00F50093" w:rsidRDefault="00314482">
      <w:pPr>
        <w:spacing w:line="240" w:lineRule="auto"/>
        <w:rPr>
          <w:rFonts w:ascii="Times New Roman" w:hAnsi="Times New Roman" w:cs="Times New Roman"/>
        </w:rPr>
      </w:pPr>
    </w:p>
    <w:p w14:paraId="5F501D40"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b/>
        </w:rPr>
        <w:t>References</w:t>
      </w:r>
    </w:p>
    <w:p w14:paraId="1F7F167D" w14:textId="77777777" w:rsidR="00314482" w:rsidRPr="00F50093" w:rsidRDefault="00314482">
      <w:pPr>
        <w:spacing w:line="240" w:lineRule="auto"/>
        <w:rPr>
          <w:rFonts w:ascii="Times New Roman" w:hAnsi="Times New Roman" w:cs="Times New Roman"/>
        </w:rPr>
      </w:pPr>
    </w:p>
    <w:p w14:paraId="698E8503" w14:textId="77777777" w:rsidR="00314482" w:rsidRPr="00F50093" w:rsidRDefault="00F50093">
      <w:pPr>
        <w:spacing w:after="200" w:line="240" w:lineRule="auto"/>
        <w:jc w:val="both"/>
        <w:rPr>
          <w:rFonts w:ascii="Times New Roman" w:hAnsi="Times New Roman" w:cs="Times New Roman"/>
        </w:rPr>
      </w:pPr>
      <w:proofErr w:type="spellStart"/>
      <w:r w:rsidRPr="00F50093">
        <w:rPr>
          <w:rFonts w:ascii="Times New Roman" w:eastAsia="Times New Roman" w:hAnsi="Times New Roman" w:cs="Times New Roman"/>
        </w:rPr>
        <w:t>Eisenlord</w:t>
      </w:r>
      <w:proofErr w:type="spellEnd"/>
      <w:r w:rsidRPr="00F50093">
        <w:rPr>
          <w:rFonts w:ascii="Times New Roman" w:eastAsia="Times New Roman" w:hAnsi="Times New Roman" w:cs="Times New Roman"/>
        </w:rPr>
        <w:t xml:space="preserve">, M. E., </w:t>
      </w:r>
      <w:proofErr w:type="spellStart"/>
      <w:r w:rsidRPr="00F50093">
        <w:rPr>
          <w:rFonts w:ascii="Times New Roman" w:eastAsia="Times New Roman" w:hAnsi="Times New Roman" w:cs="Times New Roman"/>
        </w:rPr>
        <w:t>Groner</w:t>
      </w:r>
      <w:proofErr w:type="spellEnd"/>
      <w:r w:rsidRPr="00F50093">
        <w:rPr>
          <w:rFonts w:ascii="Times New Roman" w:eastAsia="Times New Roman" w:hAnsi="Times New Roman" w:cs="Times New Roman"/>
        </w:rPr>
        <w:t xml:space="preserve">, M. L., Yoshioka, R. M., Elliott, J., Maynard, J., </w:t>
      </w:r>
      <w:proofErr w:type="spellStart"/>
      <w:r w:rsidRPr="00F50093">
        <w:rPr>
          <w:rFonts w:ascii="Times New Roman" w:eastAsia="Times New Roman" w:hAnsi="Times New Roman" w:cs="Times New Roman"/>
        </w:rPr>
        <w:t>Fradkin</w:t>
      </w:r>
      <w:proofErr w:type="spellEnd"/>
      <w:r w:rsidRPr="00F50093">
        <w:rPr>
          <w:rFonts w:ascii="Times New Roman" w:eastAsia="Times New Roman" w:hAnsi="Times New Roman" w:cs="Times New Roman"/>
        </w:rPr>
        <w:t xml:space="preserve">, S., … </w:t>
      </w:r>
      <w:proofErr w:type="spellStart"/>
      <w:r w:rsidRPr="00F50093">
        <w:rPr>
          <w:rFonts w:ascii="Times New Roman" w:eastAsia="Times New Roman" w:hAnsi="Times New Roman" w:cs="Times New Roman"/>
        </w:rPr>
        <w:t>Harvell</w:t>
      </w:r>
      <w:proofErr w:type="spellEnd"/>
      <w:r w:rsidRPr="00F50093">
        <w:rPr>
          <w:rFonts w:ascii="Times New Roman" w:eastAsia="Times New Roman" w:hAnsi="Times New Roman" w:cs="Times New Roman"/>
        </w:rPr>
        <w:t xml:space="preserve">, C. D. (2015). Ochre star mortality during the 2014 wasting disease epizootic: role of population size structure and temperature. </w:t>
      </w:r>
      <w:r w:rsidRPr="00F50093">
        <w:rPr>
          <w:rFonts w:ascii="Times New Roman" w:eastAsia="Times New Roman" w:hAnsi="Times New Roman" w:cs="Times New Roman"/>
          <w:i/>
        </w:rPr>
        <w:t xml:space="preserve">Phil. Trans. R </w:t>
      </w:r>
      <w:proofErr w:type="spellStart"/>
      <w:r w:rsidRPr="00F50093">
        <w:rPr>
          <w:rFonts w:ascii="Times New Roman" w:eastAsia="Times New Roman" w:hAnsi="Times New Roman" w:cs="Times New Roman"/>
          <w:i/>
        </w:rPr>
        <w:t>Soc</w:t>
      </w:r>
      <w:proofErr w:type="spellEnd"/>
      <w:r w:rsidRPr="00F50093">
        <w:rPr>
          <w:rFonts w:ascii="Times New Roman" w:eastAsia="Times New Roman" w:hAnsi="Times New Roman" w:cs="Times New Roman"/>
          <w:i/>
        </w:rPr>
        <w:t xml:space="preserve"> B</w:t>
      </w:r>
      <w:r w:rsidRPr="00F50093">
        <w:rPr>
          <w:rFonts w:ascii="Times New Roman" w:eastAsia="Times New Roman" w:hAnsi="Times New Roman" w:cs="Times New Roman"/>
        </w:rPr>
        <w:t xml:space="preserve"> 371: 20150212.</w:t>
      </w:r>
    </w:p>
    <w:p w14:paraId="1B91A87F" w14:textId="77777777" w:rsidR="00314482" w:rsidRPr="00F50093" w:rsidRDefault="00F50093">
      <w:pPr>
        <w:spacing w:after="200" w:line="240" w:lineRule="auto"/>
        <w:jc w:val="both"/>
        <w:rPr>
          <w:rFonts w:ascii="Times New Roman" w:hAnsi="Times New Roman" w:cs="Times New Roman"/>
        </w:rPr>
      </w:pPr>
      <w:proofErr w:type="spellStart"/>
      <w:r w:rsidRPr="00F50093">
        <w:rPr>
          <w:rFonts w:ascii="Times New Roman" w:eastAsia="Times New Roman" w:hAnsi="Times New Roman" w:cs="Times New Roman"/>
        </w:rPr>
        <w:t>Fuess</w:t>
      </w:r>
      <w:proofErr w:type="spellEnd"/>
      <w:r w:rsidRPr="00F50093">
        <w:rPr>
          <w:rFonts w:ascii="Times New Roman" w:eastAsia="Times New Roman" w:hAnsi="Times New Roman" w:cs="Times New Roman"/>
        </w:rPr>
        <w:t xml:space="preserve">, L. E., </w:t>
      </w:r>
      <w:proofErr w:type="spellStart"/>
      <w:r w:rsidRPr="00F50093">
        <w:rPr>
          <w:rFonts w:ascii="Times New Roman" w:eastAsia="Times New Roman" w:hAnsi="Times New Roman" w:cs="Times New Roman"/>
        </w:rPr>
        <w:t>Eisenlord</w:t>
      </w:r>
      <w:proofErr w:type="spellEnd"/>
      <w:r w:rsidRPr="00F50093">
        <w:rPr>
          <w:rFonts w:ascii="Times New Roman" w:eastAsia="Times New Roman" w:hAnsi="Times New Roman" w:cs="Times New Roman"/>
        </w:rPr>
        <w:t xml:space="preserve">, M. E., </w:t>
      </w:r>
      <w:proofErr w:type="spellStart"/>
      <w:r w:rsidRPr="00F50093">
        <w:rPr>
          <w:rFonts w:ascii="Times New Roman" w:eastAsia="Times New Roman" w:hAnsi="Times New Roman" w:cs="Times New Roman"/>
        </w:rPr>
        <w:t>Closek</w:t>
      </w:r>
      <w:proofErr w:type="spellEnd"/>
      <w:r w:rsidRPr="00F50093">
        <w:rPr>
          <w:rFonts w:ascii="Times New Roman" w:eastAsia="Times New Roman" w:hAnsi="Times New Roman" w:cs="Times New Roman"/>
        </w:rPr>
        <w:t xml:space="preserve">, C. J., Tracy, A. M., </w:t>
      </w:r>
      <w:proofErr w:type="spellStart"/>
      <w:r w:rsidRPr="00F50093">
        <w:rPr>
          <w:rFonts w:ascii="Times New Roman" w:eastAsia="Times New Roman" w:hAnsi="Times New Roman" w:cs="Times New Roman"/>
        </w:rPr>
        <w:t>Mauntz</w:t>
      </w:r>
      <w:proofErr w:type="spellEnd"/>
      <w:r w:rsidRPr="00F50093">
        <w:rPr>
          <w:rFonts w:ascii="Times New Roman" w:eastAsia="Times New Roman" w:hAnsi="Times New Roman" w:cs="Times New Roman"/>
        </w:rPr>
        <w:t xml:space="preserve">, R., </w:t>
      </w:r>
      <w:proofErr w:type="spellStart"/>
      <w:r w:rsidRPr="00F50093">
        <w:rPr>
          <w:rFonts w:ascii="Times New Roman" w:eastAsia="Times New Roman" w:hAnsi="Times New Roman" w:cs="Times New Roman"/>
        </w:rPr>
        <w:t>Gignoux-Wolfsohn</w:t>
      </w:r>
      <w:proofErr w:type="spellEnd"/>
      <w:r w:rsidRPr="00F50093">
        <w:rPr>
          <w:rFonts w:ascii="Times New Roman" w:eastAsia="Times New Roman" w:hAnsi="Times New Roman" w:cs="Times New Roman"/>
        </w:rPr>
        <w:t xml:space="preserve">, S., … Roberts, S. B. (2015). Up in arms: Immune and nervous system response to sea star wasting disease. </w:t>
      </w:r>
      <w:proofErr w:type="spellStart"/>
      <w:proofErr w:type="gramStart"/>
      <w:r w:rsidRPr="00F50093">
        <w:rPr>
          <w:rFonts w:ascii="Times New Roman" w:eastAsia="Times New Roman" w:hAnsi="Times New Roman" w:cs="Times New Roman"/>
          <w:i/>
        </w:rPr>
        <w:t>PLoS</w:t>
      </w:r>
      <w:proofErr w:type="spellEnd"/>
      <w:r w:rsidRPr="00F50093">
        <w:rPr>
          <w:rFonts w:ascii="Times New Roman" w:eastAsia="Times New Roman" w:hAnsi="Times New Roman" w:cs="Times New Roman"/>
          <w:i/>
        </w:rPr>
        <w:t xml:space="preserve"> ONE</w:t>
      </w:r>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10</w:t>
      </w:r>
      <w:r w:rsidRPr="00F50093">
        <w:rPr>
          <w:rFonts w:ascii="Times New Roman" w:eastAsia="Times New Roman" w:hAnsi="Times New Roman" w:cs="Times New Roman"/>
        </w:rPr>
        <w:t>:1–16.</w:t>
      </w:r>
      <w:proofErr w:type="gramEnd"/>
    </w:p>
    <w:p w14:paraId="3DF9D2E6" w14:textId="77777777" w:rsidR="00314482" w:rsidRPr="00F50093" w:rsidRDefault="00F50093">
      <w:pPr>
        <w:spacing w:after="200" w:line="240" w:lineRule="auto"/>
        <w:jc w:val="both"/>
        <w:rPr>
          <w:rFonts w:ascii="Times New Roman" w:hAnsi="Times New Roman" w:cs="Times New Roman"/>
        </w:rPr>
      </w:pPr>
      <w:proofErr w:type="spellStart"/>
      <w:r w:rsidRPr="00F50093">
        <w:rPr>
          <w:rFonts w:ascii="Times New Roman" w:eastAsia="Times New Roman" w:hAnsi="Times New Roman" w:cs="Times New Roman"/>
        </w:rPr>
        <w:t>Hewson</w:t>
      </w:r>
      <w:proofErr w:type="spellEnd"/>
      <w:r w:rsidRPr="00F50093">
        <w:rPr>
          <w:rFonts w:ascii="Times New Roman" w:eastAsia="Times New Roman" w:hAnsi="Times New Roman" w:cs="Times New Roman"/>
        </w:rPr>
        <w:t xml:space="preserve">, I., Button, J. B., </w:t>
      </w:r>
      <w:proofErr w:type="spellStart"/>
      <w:r w:rsidRPr="00F50093">
        <w:rPr>
          <w:rFonts w:ascii="Times New Roman" w:eastAsia="Times New Roman" w:hAnsi="Times New Roman" w:cs="Times New Roman"/>
        </w:rPr>
        <w:t>Gudenkauf</w:t>
      </w:r>
      <w:proofErr w:type="spellEnd"/>
      <w:r w:rsidRPr="00F50093">
        <w:rPr>
          <w:rFonts w:ascii="Times New Roman" w:eastAsia="Times New Roman" w:hAnsi="Times New Roman" w:cs="Times New Roman"/>
        </w:rPr>
        <w:t xml:space="preserve">, B. M., Miner, B., Newton, A. L., </w:t>
      </w:r>
      <w:proofErr w:type="spellStart"/>
      <w:r w:rsidRPr="00F50093">
        <w:rPr>
          <w:rFonts w:ascii="Times New Roman" w:eastAsia="Times New Roman" w:hAnsi="Times New Roman" w:cs="Times New Roman"/>
        </w:rPr>
        <w:t>Gaydos</w:t>
      </w:r>
      <w:proofErr w:type="spellEnd"/>
      <w:r w:rsidRPr="00F50093">
        <w:rPr>
          <w:rFonts w:ascii="Times New Roman" w:eastAsia="Times New Roman" w:hAnsi="Times New Roman" w:cs="Times New Roman"/>
        </w:rPr>
        <w:t xml:space="preserve">, J. K., … </w:t>
      </w:r>
      <w:proofErr w:type="spellStart"/>
      <w:r w:rsidRPr="00F50093">
        <w:rPr>
          <w:rFonts w:ascii="Times New Roman" w:eastAsia="Times New Roman" w:hAnsi="Times New Roman" w:cs="Times New Roman"/>
        </w:rPr>
        <w:t>Harvell</w:t>
      </w:r>
      <w:proofErr w:type="spellEnd"/>
      <w:r w:rsidRPr="00F50093">
        <w:rPr>
          <w:rFonts w:ascii="Times New Roman" w:eastAsia="Times New Roman" w:hAnsi="Times New Roman" w:cs="Times New Roman"/>
        </w:rPr>
        <w:t xml:space="preserve">, C. D. (2014). </w:t>
      </w:r>
      <w:proofErr w:type="spellStart"/>
      <w:r w:rsidRPr="00F50093">
        <w:rPr>
          <w:rFonts w:ascii="Times New Roman" w:eastAsia="Times New Roman" w:hAnsi="Times New Roman" w:cs="Times New Roman"/>
        </w:rPr>
        <w:t>Densovirus</w:t>
      </w:r>
      <w:proofErr w:type="spellEnd"/>
      <w:r w:rsidRPr="00F50093">
        <w:rPr>
          <w:rFonts w:ascii="Times New Roman" w:eastAsia="Times New Roman" w:hAnsi="Times New Roman" w:cs="Times New Roman"/>
        </w:rPr>
        <w:t xml:space="preserve"> associated with sea-star wasting disease and mass mortality. </w:t>
      </w:r>
      <w:proofErr w:type="gramStart"/>
      <w:r w:rsidRPr="00F50093">
        <w:rPr>
          <w:rFonts w:ascii="Times New Roman" w:eastAsia="Times New Roman" w:hAnsi="Times New Roman" w:cs="Times New Roman"/>
          <w:i/>
        </w:rPr>
        <w:t>Proceedings of the National Academy of Sciences of the United States of America</w:t>
      </w:r>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111</w:t>
      </w:r>
      <w:r w:rsidRPr="00F50093">
        <w:rPr>
          <w:rFonts w:ascii="Times New Roman" w:eastAsia="Times New Roman" w:hAnsi="Times New Roman" w:cs="Times New Roman"/>
        </w:rPr>
        <w:t>:17278–83.</w:t>
      </w:r>
      <w:proofErr w:type="gramEnd"/>
    </w:p>
    <w:p w14:paraId="341C9553"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lang w:val="nb-NO"/>
        </w:rPr>
        <w:t xml:space="preserve">Kvam, V., Liu, P., and Si, Y. (2012). </w:t>
      </w:r>
      <w:r w:rsidRPr="00F50093">
        <w:rPr>
          <w:rFonts w:ascii="Times New Roman" w:eastAsia="Times New Roman" w:hAnsi="Times New Roman" w:cs="Times New Roman"/>
        </w:rPr>
        <w:t>A Comparison of statistical methods for detecting differentially expressed genes from RNA-</w:t>
      </w:r>
      <w:proofErr w:type="spellStart"/>
      <w:r w:rsidRPr="00F50093">
        <w:rPr>
          <w:rFonts w:ascii="Times New Roman" w:eastAsia="Times New Roman" w:hAnsi="Times New Roman" w:cs="Times New Roman"/>
        </w:rPr>
        <w:t>Seq</w:t>
      </w:r>
      <w:proofErr w:type="spellEnd"/>
      <w:r w:rsidRPr="00F50093">
        <w:rPr>
          <w:rFonts w:ascii="Times New Roman" w:eastAsia="Times New Roman" w:hAnsi="Times New Roman" w:cs="Times New Roman"/>
        </w:rPr>
        <w:t xml:space="preserve"> data. </w:t>
      </w:r>
      <w:r w:rsidRPr="00F50093">
        <w:rPr>
          <w:rFonts w:ascii="Times New Roman" w:eastAsia="Times New Roman" w:hAnsi="Times New Roman" w:cs="Times New Roman"/>
          <w:i/>
        </w:rPr>
        <w:t>American Journal of Botany</w:t>
      </w:r>
      <w:proofErr w:type="gramStart"/>
      <w:r w:rsidRPr="00F50093">
        <w:rPr>
          <w:rFonts w:ascii="Times New Roman" w:eastAsia="Times New Roman" w:hAnsi="Times New Roman" w:cs="Times New Roman"/>
        </w:rPr>
        <w:t>,  99</w:t>
      </w:r>
      <w:proofErr w:type="gramEnd"/>
      <w:r w:rsidRPr="00F50093">
        <w:rPr>
          <w:rFonts w:ascii="Times New Roman" w:eastAsia="Times New Roman" w:hAnsi="Times New Roman" w:cs="Times New Roman"/>
        </w:rPr>
        <w:t xml:space="preserve">(2): 248–256. </w:t>
      </w:r>
    </w:p>
    <w:p w14:paraId="47996DD7"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b/>
          <w:color w:val="222222"/>
          <w:highlight w:val="white"/>
        </w:rPr>
        <w:t>Potential resources</w:t>
      </w:r>
    </w:p>
    <w:p w14:paraId="64179F07"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color w:val="222222"/>
          <w:highlight w:val="white"/>
        </w:rPr>
        <w:t xml:space="preserve">Buckley, K. M., et al. (2008) "The 185/333 gene family is a rapidly diversifying host-defense gene cluster in the purple sea urchin </w:t>
      </w:r>
      <w:proofErr w:type="spellStart"/>
      <w:r w:rsidRPr="00F50093">
        <w:rPr>
          <w:rFonts w:ascii="Times New Roman" w:eastAsia="Times New Roman" w:hAnsi="Times New Roman" w:cs="Times New Roman"/>
          <w:color w:val="222222"/>
          <w:highlight w:val="white"/>
        </w:rPr>
        <w:t>Strongylocentrotus</w:t>
      </w:r>
      <w:proofErr w:type="spellEnd"/>
      <w:r w:rsidRPr="00F50093">
        <w:rPr>
          <w:rFonts w:ascii="Times New Roman" w:eastAsia="Times New Roman" w:hAnsi="Times New Roman" w:cs="Times New Roman"/>
          <w:color w:val="222222"/>
          <w:highlight w:val="white"/>
        </w:rPr>
        <w:t xml:space="preserve"> </w:t>
      </w:r>
      <w:proofErr w:type="spellStart"/>
      <w:r w:rsidRPr="00F50093">
        <w:rPr>
          <w:rFonts w:ascii="Times New Roman" w:eastAsia="Times New Roman" w:hAnsi="Times New Roman" w:cs="Times New Roman"/>
          <w:color w:val="222222"/>
          <w:highlight w:val="white"/>
        </w:rPr>
        <w:t>purpuratus</w:t>
      </w:r>
      <w:proofErr w:type="spellEnd"/>
      <w:r w:rsidRPr="00F50093">
        <w:rPr>
          <w:rFonts w:ascii="Times New Roman" w:eastAsia="Times New Roman" w:hAnsi="Times New Roman" w:cs="Times New Roman"/>
          <w:color w:val="222222"/>
          <w:highlight w:val="white"/>
        </w:rPr>
        <w:t xml:space="preserve">." </w:t>
      </w:r>
      <w:proofErr w:type="gramStart"/>
      <w:r w:rsidRPr="00F50093">
        <w:rPr>
          <w:rFonts w:ascii="Times New Roman" w:eastAsia="Times New Roman" w:hAnsi="Times New Roman" w:cs="Times New Roman"/>
          <w:i/>
          <w:color w:val="222222"/>
          <w:highlight w:val="white"/>
        </w:rPr>
        <w:t>Journal of molecular biology</w:t>
      </w:r>
      <w:r w:rsidRPr="00F50093">
        <w:rPr>
          <w:rFonts w:ascii="Times New Roman" w:eastAsia="Times New Roman" w:hAnsi="Times New Roman" w:cs="Times New Roman"/>
          <w:color w:val="222222"/>
          <w:highlight w:val="white"/>
        </w:rPr>
        <w:t xml:space="preserve"> 379: 912-928.</w:t>
      </w:r>
      <w:proofErr w:type="gramEnd"/>
    </w:p>
    <w:p w14:paraId="793CCC25" w14:textId="77777777" w:rsidR="00314482" w:rsidRPr="00F50093" w:rsidRDefault="00314482">
      <w:pPr>
        <w:spacing w:line="240" w:lineRule="auto"/>
        <w:rPr>
          <w:rFonts w:ascii="Times New Roman" w:hAnsi="Times New Roman" w:cs="Times New Roman"/>
        </w:rPr>
      </w:pPr>
    </w:p>
    <w:p w14:paraId="2C70AA45" w14:textId="77777777" w:rsidR="00314482" w:rsidRPr="00F50093" w:rsidRDefault="00F50093">
      <w:pPr>
        <w:spacing w:after="200" w:line="240" w:lineRule="auto"/>
        <w:jc w:val="both"/>
        <w:rPr>
          <w:rFonts w:ascii="Times New Roman" w:hAnsi="Times New Roman" w:cs="Times New Roman"/>
        </w:rPr>
      </w:pPr>
      <w:proofErr w:type="spellStart"/>
      <w:r w:rsidRPr="00F50093">
        <w:rPr>
          <w:rFonts w:ascii="Times New Roman" w:eastAsia="Times New Roman" w:hAnsi="Times New Roman" w:cs="Times New Roman"/>
        </w:rPr>
        <w:t>Dheilly</w:t>
      </w:r>
      <w:proofErr w:type="spellEnd"/>
      <w:r w:rsidRPr="00F50093">
        <w:rPr>
          <w:rFonts w:ascii="Times New Roman" w:eastAsia="Times New Roman" w:hAnsi="Times New Roman" w:cs="Times New Roman"/>
        </w:rPr>
        <w:t xml:space="preserve">, N. M., Haynes, P. A., </w:t>
      </w:r>
      <w:proofErr w:type="spellStart"/>
      <w:r w:rsidRPr="00F50093">
        <w:rPr>
          <w:rFonts w:ascii="Times New Roman" w:eastAsia="Times New Roman" w:hAnsi="Times New Roman" w:cs="Times New Roman"/>
        </w:rPr>
        <w:t>Bove</w:t>
      </w:r>
      <w:proofErr w:type="spellEnd"/>
      <w:r w:rsidRPr="00F50093">
        <w:rPr>
          <w:rFonts w:ascii="Times New Roman" w:eastAsia="Times New Roman" w:hAnsi="Times New Roman" w:cs="Times New Roman"/>
        </w:rPr>
        <w:t xml:space="preserve">, U., Nair, S. V., &amp; </w:t>
      </w:r>
      <w:proofErr w:type="spellStart"/>
      <w:r w:rsidRPr="00F50093">
        <w:rPr>
          <w:rFonts w:ascii="Times New Roman" w:eastAsia="Times New Roman" w:hAnsi="Times New Roman" w:cs="Times New Roman"/>
        </w:rPr>
        <w:t>Raftos</w:t>
      </w:r>
      <w:proofErr w:type="spellEnd"/>
      <w:r w:rsidRPr="00F50093">
        <w:rPr>
          <w:rFonts w:ascii="Times New Roman" w:eastAsia="Times New Roman" w:hAnsi="Times New Roman" w:cs="Times New Roman"/>
        </w:rPr>
        <w:t>, D. A. (2011). Comparative proteomic analysis of a sea urchin (</w:t>
      </w:r>
      <w:proofErr w:type="spellStart"/>
      <w:r w:rsidRPr="00F50093">
        <w:rPr>
          <w:rFonts w:ascii="Times New Roman" w:eastAsia="Times New Roman" w:hAnsi="Times New Roman" w:cs="Times New Roman"/>
          <w:i/>
        </w:rPr>
        <w:t>Heliocidaris</w:t>
      </w:r>
      <w:proofErr w:type="spellEnd"/>
      <w:r w:rsidRPr="00F50093">
        <w:rPr>
          <w:rFonts w:ascii="Times New Roman" w:eastAsia="Times New Roman" w:hAnsi="Times New Roman" w:cs="Times New Roman"/>
          <w:i/>
        </w:rPr>
        <w:t xml:space="preserve"> </w:t>
      </w:r>
      <w:proofErr w:type="spellStart"/>
      <w:r w:rsidRPr="00F50093">
        <w:rPr>
          <w:rFonts w:ascii="Times New Roman" w:eastAsia="Times New Roman" w:hAnsi="Times New Roman" w:cs="Times New Roman"/>
          <w:i/>
        </w:rPr>
        <w:t>erythrogramma</w:t>
      </w:r>
      <w:proofErr w:type="spellEnd"/>
      <w:r w:rsidRPr="00F50093">
        <w:rPr>
          <w:rFonts w:ascii="Times New Roman" w:eastAsia="Times New Roman" w:hAnsi="Times New Roman" w:cs="Times New Roman"/>
        </w:rPr>
        <w:t xml:space="preserve">) antibacterial response revealed the involvement of </w:t>
      </w:r>
      <w:proofErr w:type="spellStart"/>
      <w:r w:rsidRPr="00F50093">
        <w:rPr>
          <w:rFonts w:ascii="Times New Roman" w:eastAsia="Times New Roman" w:hAnsi="Times New Roman" w:cs="Times New Roman"/>
        </w:rPr>
        <w:t>apextrin</w:t>
      </w:r>
      <w:proofErr w:type="spellEnd"/>
      <w:r w:rsidRPr="00F50093">
        <w:rPr>
          <w:rFonts w:ascii="Times New Roman" w:eastAsia="Times New Roman" w:hAnsi="Times New Roman" w:cs="Times New Roman"/>
        </w:rPr>
        <w:t xml:space="preserve"> and </w:t>
      </w:r>
      <w:proofErr w:type="spellStart"/>
      <w:r w:rsidRPr="00F50093">
        <w:rPr>
          <w:rFonts w:ascii="Times New Roman" w:eastAsia="Times New Roman" w:hAnsi="Times New Roman" w:cs="Times New Roman"/>
        </w:rPr>
        <w:t>calreticulin</w:t>
      </w:r>
      <w:proofErr w:type="spellEnd"/>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Journal of Invertebrate Pathology</w:t>
      </w:r>
      <w:r w:rsidRPr="00F50093">
        <w:rPr>
          <w:rFonts w:ascii="Times New Roman" w:eastAsia="Times New Roman" w:hAnsi="Times New Roman" w:cs="Times New Roman"/>
        </w:rPr>
        <w:t xml:space="preserve"> 106:223-229.</w:t>
      </w:r>
    </w:p>
    <w:p w14:paraId="7940D23C"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rPr>
        <w:t xml:space="preserve">Hibino, T., </w:t>
      </w:r>
      <w:proofErr w:type="spellStart"/>
      <w:r w:rsidRPr="00F50093">
        <w:rPr>
          <w:rFonts w:ascii="Times New Roman" w:eastAsia="Times New Roman" w:hAnsi="Times New Roman" w:cs="Times New Roman"/>
        </w:rPr>
        <w:t>Loza-Coll</w:t>
      </w:r>
      <w:proofErr w:type="spellEnd"/>
      <w:r w:rsidRPr="00F50093">
        <w:rPr>
          <w:rFonts w:ascii="Times New Roman" w:eastAsia="Times New Roman" w:hAnsi="Times New Roman" w:cs="Times New Roman"/>
        </w:rPr>
        <w:t xml:space="preserve">, M., Messier, C., </w:t>
      </w:r>
      <w:proofErr w:type="spellStart"/>
      <w:r w:rsidRPr="00F50093">
        <w:rPr>
          <w:rFonts w:ascii="Times New Roman" w:eastAsia="Times New Roman" w:hAnsi="Times New Roman" w:cs="Times New Roman"/>
        </w:rPr>
        <w:t>Majeske</w:t>
      </w:r>
      <w:proofErr w:type="spellEnd"/>
      <w:r w:rsidRPr="00F50093">
        <w:rPr>
          <w:rFonts w:ascii="Times New Roman" w:eastAsia="Times New Roman" w:hAnsi="Times New Roman" w:cs="Times New Roman"/>
        </w:rPr>
        <w:t xml:space="preserve">, A. J., Cohen, A. H., </w:t>
      </w:r>
      <w:proofErr w:type="spellStart"/>
      <w:r w:rsidRPr="00F50093">
        <w:rPr>
          <w:rFonts w:ascii="Times New Roman" w:eastAsia="Times New Roman" w:hAnsi="Times New Roman" w:cs="Times New Roman"/>
        </w:rPr>
        <w:t>Terwilliger</w:t>
      </w:r>
      <w:proofErr w:type="spellEnd"/>
      <w:r w:rsidRPr="00F50093">
        <w:rPr>
          <w:rFonts w:ascii="Times New Roman" w:eastAsia="Times New Roman" w:hAnsi="Times New Roman" w:cs="Times New Roman"/>
        </w:rPr>
        <w:t xml:space="preserve">, D. P., … </w:t>
      </w:r>
      <w:proofErr w:type="spellStart"/>
      <w:r w:rsidRPr="00F50093">
        <w:rPr>
          <w:rFonts w:ascii="Times New Roman" w:eastAsia="Times New Roman" w:hAnsi="Times New Roman" w:cs="Times New Roman"/>
        </w:rPr>
        <w:t>Rast</w:t>
      </w:r>
      <w:proofErr w:type="spellEnd"/>
      <w:r w:rsidRPr="00F50093">
        <w:rPr>
          <w:rFonts w:ascii="Times New Roman" w:eastAsia="Times New Roman" w:hAnsi="Times New Roman" w:cs="Times New Roman"/>
        </w:rPr>
        <w:t xml:space="preserve">, J. P. (2006). The immune gene repertoire encoded in the purple sea urchin genome. </w:t>
      </w:r>
      <w:r w:rsidRPr="00F50093">
        <w:rPr>
          <w:rFonts w:ascii="Times New Roman" w:eastAsia="Times New Roman" w:hAnsi="Times New Roman" w:cs="Times New Roman"/>
          <w:i/>
        </w:rPr>
        <w:t xml:space="preserve">Developmental </w:t>
      </w:r>
      <w:proofErr w:type="gramStart"/>
      <w:r w:rsidRPr="00F50093">
        <w:rPr>
          <w:rFonts w:ascii="Times New Roman" w:eastAsia="Times New Roman" w:hAnsi="Times New Roman" w:cs="Times New Roman"/>
          <w:i/>
        </w:rPr>
        <w:t>Biology</w:t>
      </w:r>
      <w:r w:rsidRPr="00F50093">
        <w:rPr>
          <w:rFonts w:ascii="Times New Roman" w:eastAsia="Times New Roman" w:hAnsi="Times New Roman" w:cs="Times New Roman"/>
        </w:rPr>
        <w:t xml:space="preserve">  300:349</w:t>
      </w:r>
      <w:proofErr w:type="gramEnd"/>
      <w:r w:rsidRPr="00F50093">
        <w:rPr>
          <w:rFonts w:ascii="Times New Roman" w:eastAsia="Times New Roman" w:hAnsi="Times New Roman" w:cs="Times New Roman"/>
        </w:rPr>
        <w:t>–365.</w:t>
      </w:r>
    </w:p>
    <w:p w14:paraId="46CE3857" w14:textId="77777777" w:rsidR="00314482" w:rsidRPr="00F50093" w:rsidRDefault="00F50093">
      <w:pPr>
        <w:spacing w:after="200" w:line="240" w:lineRule="auto"/>
        <w:jc w:val="both"/>
        <w:rPr>
          <w:rFonts w:ascii="Times New Roman" w:hAnsi="Times New Roman" w:cs="Times New Roman"/>
        </w:rPr>
      </w:pPr>
      <w:proofErr w:type="spellStart"/>
      <w:proofErr w:type="gramStart"/>
      <w:r w:rsidRPr="00F50093">
        <w:rPr>
          <w:rFonts w:ascii="Times New Roman" w:eastAsia="Times New Roman" w:hAnsi="Times New Roman" w:cs="Times New Roman"/>
        </w:rPr>
        <w:t>Rast</w:t>
      </w:r>
      <w:proofErr w:type="spellEnd"/>
      <w:r w:rsidRPr="00F50093">
        <w:rPr>
          <w:rFonts w:ascii="Times New Roman" w:eastAsia="Times New Roman" w:hAnsi="Times New Roman" w:cs="Times New Roman"/>
        </w:rPr>
        <w:t xml:space="preserve">, J. P., Smith, L. C., </w:t>
      </w:r>
      <w:proofErr w:type="spellStart"/>
      <w:r w:rsidRPr="00F50093">
        <w:rPr>
          <w:rFonts w:ascii="Times New Roman" w:eastAsia="Times New Roman" w:hAnsi="Times New Roman" w:cs="Times New Roman"/>
        </w:rPr>
        <w:t>Loza-Coll</w:t>
      </w:r>
      <w:proofErr w:type="spellEnd"/>
      <w:r w:rsidRPr="00F50093">
        <w:rPr>
          <w:rFonts w:ascii="Times New Roman" w:eastAsia="Times New Roman" w:hAnsi="Times New Roman" w:cs="Times New Roman"/>
        </w:rPr>
        <w:t xml:space="preserve">, M., Hibino, T., &amp; </w:t>
      </w:r>
      <w:proofErr w:type="spellStart"/>
      <w:r w:rsidRPr="00F50093">
        <w:rPr>
          <w:rFonts w:ascii="Times New Roman" w:eastAsia="Times New Roman" w:hAnsi="Times New Roman" w:cs="Times New Roman"/>
        </w:rPr>
        <w:t>Litman</w:t>
      </w:r>
      <w:proofErr w:type="spellEnd"/>
      <w:r w:rsidRPr="00F50093">
        <w:rPr>
          <w:rFonts w:ascii="Times New Roman" w:eastAsia="Times New Roman" w:hAnsi="Times New Roman" w:cs="Times New Roman"/>
        </w:rPr>
        <w:t>, G. W. (2006).</w:t>
      </w:r>
      <w:proofErr w:type="gramEnd"/>
      <w:r w:rsidRPr="00F50093">
        <w:rPr>
          <w:rFonts w:ascii="Times New Roman" w:eastAsia="Times New Roman" w:hAnsi="Times New Roman" w:cs="Times New Roman"/>
        </w:rPr>
        <w:t xml:space="preserve"> </w:t>
      </w:r>
      <w:proofErr w:type="gramStart"/>
      <w:r w:rsidRPr="00F50093">
        <w:rPr>
          <w:rFonts w:ascii="Times New Roman" w:eastAsia="Times New Roman" w:hAnsi="Times New Roman" w:cs="Times New Roman"/>
        </w:rPr>
        <w:t>Genomic Insights into the Immune.</w:t>
      </w:r>
      <w:proofErr w:type="gramEnd"/>
      <w:r w:rsidRPr="00F50093">
        <w:rPr>
          <w:rFonts w:ascii="Times New Roman" w:eastAsia="Times New Roman" w:hAnsi="Times New Roman" w:cs="Times New Roman"/>
        </w:rPr>
        <w:t xml:space="preserve"> </w:t>
      </w:r>
      <w:proofErr w:type="gramStart"/>
      <w:r w:rsidRPr="00F50093">
        <w:rPr>
          <w:rFonts w:ascii="Times New Roman" w:eastAsia="Times New Roman" w:hAnsi="Times New Roman" w:cs="Times New Roman"/>
          <w:i/>
        </w:rPr>
        <w:t>Science</w:t>
      </w:r>
      <w:r w:rsidRPr="00F50093">
        <w:rPr>
          <w:rFonts w:ascii="Times New Roman" w:eastAsia="Times New Roman" w:hAnsi="Times New Roman" w:cs="Times New Roman"/>
        </w:rPr>
        <w:t xml:space="preserve"> </w:t>
      </w:r>
      <w:r w:rsidRPr="00F50093">
        <w:rPr>
          <w:rFonts w:ascii="Times New Roman" w:eastAsia="Times New Roman" w:hAnsi="Times New Roman" w:cs="Times New Roman"/>
          <w:i/>
        </w:rPr>
        <w:t>314</w:t>
      </w:r>
      <w:r w:rsidRPr="00F50093">
        <w:rPr>
          <w:rFonts w:ascii="Times New Roman" w:eastAsia="Times New Roman" w:hAnsi="Times New Roman" w:cs="Times New Roman"/>
        </w:rPr>
        <w:t>: 952–956.</w:t>
      </w:r>
      <w:proofErr w:type="gramEnd"/>
    </w:p>
    <w:p w14:paraId="705434D9" w14:textId="77777777" w:rsidR="00314482" w:rsidRPr="00F50093" w:rsidRDefault="00F50093">
      <w:pPr>
        <w:spacing w:after="200" w:line="240" w:lineRule="auto"/>
        <w:jc w:val="both"/>
        <w:rPr>
          <w:rFonts w:ascii="Times New Roman" w:hAnsi="Times New Roman" w:cs="Times New Roman"/>
        </w:rPr>
      </w:pPr>
      <w:r w:rsidRPr="00F50093">
        <w:rPr>
          <w:rFonts w:ascii="Times New Roman" w:eastAsia="Times New Roman" w:hAnsi="Times New Roman" w:cs="Times New Roman"/>
          <w:color w:val="222222"/>
          <w:highlight w:val="white"/>
        </w:rPr>
        <w:t xml:space="preserve">Roth, </w:t>
      </w:r>
      <w:proofErr w:type="spellStart"/>
      <w:r w:rsidRPr="00F50093">
        <w:rPr>
          <w:rFonts w:ascii="Times New Roman" w:eastAsia="Times New Roman" w:hAnsi="Times New Roman" w:cs="Times New Roman"/>
          <w:color w:val="222222"/>
          <w:highlight w:val="white"/>
        </w:rPr>
        <w:t>Mattias</w:t>
      </w:r>
      <w:proofErr w:type="spellEnd"/>
      <w:r w:rsidRPr="00F50093">
        <w:rPr>
          <w:rFonts w:ascii="Times New Roman" w:eastAsia="Times New Roman" w:hAnsi="Times New Roman" w:cs="Times New Roman"/>
          <w:color w:val="222222"/>
          <w:highlight w:val="white"/>
        </w:rPr>
        <w:t xml:space="preserve"> O., et al. "Characterization of the highly variable immune response gene family, He185/333, in the sea urchin, </w:t>
      </w:r>
      <w:proofErr w:type="spellStart"/>
      <w:r w:rsidRPr="00F50093">
        <w:rPr>
          <w:rFonts w:ascii="Times New Roman" w:eastAsia="Times New Roman" w:hAnsi="Times New Roman" w:cs="Times New Roman"/>
          <w:color w:val="222222"/>
          <w:highlight w:val="white"/>
        </w:rPr>
        <w:t>Heliocidaris</w:t>
      </w:r>
      <w:proofErr w:type="spellEnd"/>
      <w:r w:rsidRPr="00F50093">
        <w:rPr>
          <w:rFonts w:ascii="Times New Roman" w:eastAsia="Times New Roman" w:hAnsi="Times New Roman" w:cs="Times New Roman"/>
          <w:color w:val="222222"/>
          <w:highlight w:val="white"/>
        </w:rPr>
        <w:t xml:space="preserve"> </w:t>
      </w:r>
      <w:proofErr w:type="spellStart"/>
      <w:r w:rsidRPr="00F50093">
        <w:rPr>
          <w:rFonts w:ascii="Times New Roman" w:eastAsia="Times New Roman" w:hAnsi="Times New Roman" w:cs="Times New Roman"/>
          <w:color w:val="222222"/>
          <w:highlight w:val="white"/>
        </w:rPr>
        <w:t>erythrogramma</w:t>
      </w:r>
      <w:proofErr w:type="spellEnd"/>
      <w:r w:rsidRPr="00F50093">
        <w:rPr>
          <w:rFonts w:ascii="Times New Roman" w:eastAsia="Times New Roman" w:hAnsi="Times New Roman" w:cs="Times New Roman"/>
          <w:color w:val="222222"/>
          <w:highlight w:val="white"/>
        </w:rPr>
        <w:t xml:space="preserve">." </w:t>
      </w:r>
      <w:proofErr w:type="spellStart"/>
      <w:r w:rsidRPr="00F50093">
        <w:rPr>
          <w:rFonts w:ascii="Times New Roman" w:eastAsia="Times New Roman" w:hAnsi="Times New Roman" w:cs="Times New Roman"/>
          <w:i/>
          <w:color w:val="222222"/>
          <w:highlight w:val="white"/>
        </w:rPr>
        <w:t>PloS</w:t>
      </w:r>
      <w:proofErr w:type="spellEnd"/>
      <w:r w:rsidRPr="00F50093">
        <w:rPr>
          <w:rFonts w:ascii="Times New Roman" w:eastAsia="Times New Roman" w:hAnsi="Times New Roman" w:cs="Times New Roman"/>
          <w:i/>
          <w:color w:val="222222"/>
          <w:highlight w:val="white"/>
        </w:rPr>
        <w:t xml:space="preserve"> one</w:t>
      </w:r>
      <w:r w:rsidRPr="00F50093">
        <w:rPr>
          <w:rFonts w:ascii="Times New Roman" w:eastAsia="Times New Roman" w:hAnsi="Times New Roman" w:cs="Times New Roman"/>
          <w:color w:val="222222"/>
          <w:highlight w:val="white"/>
        </w:rPr>
        <w:t xml:space="preserve"> 9.10 (2014): e62079</w:t>
      </w:r>
    </w:p>
    <w:p w14:paraId="697C6177" w14:textId="77777777" w:rsidR="00314482" w:rsidRPr="00F50093" w:rsidRDefault="00314482">
      <w:pPr>
        <w:spacing w:after="200" w:line="240" w:lineRule="auto"/>
        <w:jc w:val="both"/>
        <w:rPr>
          <w:rFonts w:ascii="Times New Roman" w:hAnsi="Times New Roman" w:cs="Times New Roman"/>
        </w:rPr>
      </w:pPr>
    </w:p>
    <w:p w14:paraId="7F1E8121" w14:textId="77777777" w:rsidR="00F50093" w:rsidRDefault="00F50093" w:rsidP="00F50093">
      <w:pPr>
        <w:rPr>
          <w:rFonts w:ascii="Times New Roman" w:eastAsia="Times New Roman" w:hAnsi="Times New Roman" w:cs="Times New Roman"/>
          <w:b/>
        </w:rPr>
      </w:pPr>
    </w:p>
    <w:p w14:paraId="42B05DC3" w14:textId="77777777" w:rsidR="00F50093" w:rsidRDefault="00F50093" w:rsidP="00F50093">
      <w:pPr>
        <w:rPr>
          <w:rFonts w:ascii="Times New Roman" w:eastAsia="Times New Roman" w:hAnsi="Times New Roman" w:cs="Times New Roman"/>
          <w:b/>
        </w:rPr>
      </w:pPr>
    </w:p>
    <w:p w14:paraId="2475A456" w14:textId="77777777" w:rsidR="00F50093" w:rsidRDefault="00F50093" w:rsidP="00F50093">
      <w:pPr>
        <w:rPr>
          <w:rFonts w:ascii="Times New Roman" w:eastAsia="Times New Roman" w:hAnsi="Times New Roman" w:cs="Times New Roman"/>
          <w:b/>
        </w:rPr>
      </w:pPr>
    </w:p>
    <w:p w14:paraId="7E2C9A52" w14:textId="77777777" w:rsidR="00F50093" w:rsidRDefault="00F50093" w:rsidP="00F50093">
      <w:pPr>
        <w:rPr>
          <w:rFonts w:ascii="Times New Roman" w:eastAsia="Times New Roman" w:hAnsi="Times New Roman" w:cs="Times New Roman"/>
          <w:b/>
        </w:rPr>
      </w:pPr>
    </w:p>
    <w:p w14:paraId="52821B59" w14:textId="7D6A9D97" w:rsidR="00314482" w:rsidRPr="00F50093" w:rsidRDefault="00F50093" w:rsidP="00F50093">
      <w:pPr>
        <w:rPr>
          <w:rFonts w:ascii="Times New Roman" w:hAnsi="Times New Roman" w:cs="Times New Roman"/>
        </w:rPr>
      </w:pPr>
      <w:r w:rsidRPr="00F50093">
        <w:rPr>
          <w:rFonts w:ascii="Times New Roman" w:eastAsia="Times New Roman" w:hAnsi="Times New Roman" w:cs="Times New Roman"/>
          <w:b/>
        </w:rPr>
        <w:lastRenderedPageBreak/>
        <w:t>Table 1. Samples we plan to use in our experiment. We will choose 5 individuals from each of the three groups: healthy individuals that became sick (HS), healthy individuals that remained healthy (HH) and sick individuals that remained sick (SS). IDs of each sample are listed in the table.</w:t>
      </w:r>
    </w:p>
    <w:tbl>
      <w:tblPr>
        <w:tblStyle w:val="a"/>
        <w:tblW w:w="6495" w:type="dxa"/>
        <w:tblInd w:w="15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900"/>
        <w:gridCol w:w="2085"/>
        <w:gridCol w:w="1770"/>
        <w:gridCol w:w="1740"/>
      </w:tblGrid>
      <w:tr w:rsidR="00314482" w:rsidRPr="00F50093" w14:paraId="125AB852" w14:textId="77777777">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6015A6"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HS ID</w:t>
            </w:r>
          </w:p>
        </w:tc>
        <w:tc>
          <w:tcPr>
            <w:tcW w:w="20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2B65DC"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HS Transition Days</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EF799E"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Matched HH ID</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19944B"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Matched SS ID</w:t>
            </w:r>
          </w:p>
        </w:tc>
      </w:tr>
      <w:tr w:rsidR="00314482" w:rsidRPr="00F50093" w14:paraId="59F7ABC8"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D5DE8AC"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08</w:t>
            </w:r>
          </w:p>
        </w:tc>
        <w:tc>
          <w:tcPr>
            <w:tcW w:w="2085" w:type="dxa"/>
            <w:tcBorders>
              <w:bottom w:val="single" w:sz="8" w:space="0" w:color="000000"/>
              <w:right w:val="single" w:sz="8" w:space="0" w:color="000000"/>
            </w:tcBorders>
            <w:tcMar>
              <w:top w:w="100" w:type="dxa"/>
              <w:left w:w="100" w:type="dxa"/>
              <w:bottom w:w="100" w:type="dxa"/>
              <w:right w:w="100" w:type="dxa"/>
            </w:tcMar>
          </w:tcPr>
          <w:p w14:paraId="56B3E1E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3-6</w:t>
            </w:r>
          </w:p>
        </w:tc>
        <w:tc>
          <w:tcPr>
            <w:tcW w:w="1770" w:type="dxa"/>
            <w:tcBorders>
              <w:bottom w:val="single" w:sz="8" w:space="0" w:color="000000"/>
              <w:right w:val="single" w:sz="8" w:space="0" w:color="000000"/>
            </w:tcBorders>
            <w:tcMar>
              <w:top w:w="100" w:type="dxa"/>
              <w:left w:w="100" w:type="dxa"/>
              <w:bottom w:w="100" w:type="dxa"/>
              <w:right w:w="100" w:type="dxa"/>
            </w:tcMar>
          </w:tcPr>
          <w:p w14:paraId="4DED54F2"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10</w:t>
            </w:r>
          </w:p>
        </w:tc>
        <w:tc>
          <w:tcPr>
            <w:tcW w:w="1740" w:type="dxa"/>
            <w:tcBorders>
              <w:bottom w:val="single" w:sz="8" w:space="0" w:color="000000"/>
              <w:right w:val="single" w:sz="8" w:space="0" w:color="000000"/>
            </w:tcBorders>
            <w:tcMar>
              <w:top w:w="100" w:type="dxa"/>
              <w:left w:w="100" w:type="dxa"/>
              <w:bottom w:w="100" w:type="dxa"/>
              <w:right w:w="100" w:type="dxa"/>
            </w:tcMar>
          </w:tcPr>
          <w:p w14:paraId="24E0AA72"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26</w:t>
            </w:r>
          </w:p>
        </w:tc>
      </w:tr>
      <w:tr w:rsidR="00314482" w:rsidRPr="00F50093" w14:paraId="63DBB602"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8605BB"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09</w:t>
            </w:r>
          </w:p>
        </w:tc>
        <w:tc>
          <w:tcPr>
            <w:tcW w:w="2085" w:type="dxa"/>
            <w:tcBorders>
              <w:bottom w:val="single" w:sz="8" w:space="0" w:color="000000"/>
              <w:right w:val="single" w:sz="8" w:space="0" w:color="000000"/>
            </w:tcBorders>
            <w:tcMar>
              <w:top w:w="100" w:type="dxa"/>
              <w:left w:w="100" w:type="dxa"/>
              <w:bottom w:w="100" w:type="dxa"/>
              <w:right w:w="100" w:type="dxa"/>
            </w:tcMar>
          </w:tcPr>
          <w:p w14:paraId="699683E3"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3-9†</w:t>
            </w:r>
          </w:p>
        </w:tc>
        <w:tc>
          <w:tcPr>
            <w:tcW w:w="1770" w:type="dxa"/>
            <w:tcBorders>
              <w:bottom w:val="single" w:sz="8" w:space="0" w:color="000000"/>
              <w:right w:val="single" w:sz="8" w:space="0" w:color="000000"/>
            </w:tcBorders>
            <w:tcMar>
              <w:top w:w="100" w:type="dxa"/>
              <w:left w:w="100" w:type="dxa"/>
              <w:bottom w:w="100" w:type="dxa"/>
              <w:right w:w="100" w:type="dxa"/>
            </w:tcMar>
          </w:tcPr>
          <w:p w14:paraId="4E4E9B1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24</w:t>
            </w:r>
          </w:p>
        </w:tc>
        <w:tc>
          <w:tcPr>
            <w:tcW w:w="1740" w:type="dxa"/>
            <w:tcBorders>
              <w:bottom w:val="single" w:sz="8" w:space="0" w:color="000000"/>
              <w:right w:val="single" w:sz="8" w:space="0" w:color="000000"/>
            </w:tcBorders>
            <w:tcMar>
              <w:top w:w="100" w:type="dxa"/>
              <w:left w:w="100" w:type="dxa"/>
              <w:bottom w:w="100" w:type="dxa"/>
              <w:right w:w="100" w:type="dxa"/>
            </w:tcMar>
          </w:tcPr>
          <w:p w14:paraId="389FC1D4"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22</w:t>
            </w:r>
          </w:p>
        </w:tc>
      </w:tr>
      <w:tr w:rsidR="00314482" w:rsidRPr="00F50093" w14:paraId="56B5B9F0"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EE25C50"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15</w:t>
            </w:r>
          </w:p>
        </w:tc>
        <w:tc>
          <w:tcPr>
            <w:tcW w:w="2085" w:type="dxa"/>
            <w:tcBorders>
              <w:bottom w:val="single" w:sz="8" w:space="0" w:color="000000"/>
              <w:right w:val="single" w:sz="8" w:space="0" w:color="000000"/>
            </w:tcBorders>
            <w:tcMar>
              <w:top w:w="100" w:type="dxa"/>
              <w:left w:w="100" w:type="dxa"/>
              <w:bottom w:w="100" w:type="dxa"/>
              <w:right w:w="100" w:type="dxa"/>
            </w:tcMar>
          </w:tcPr>
          <w:p w14:paraId="4CFC775A"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9-12</w:t>
            </w:r>
          </w:p>
        </w:tc>
        <w:tc>
          <w:tcPr>
            <w:tcW w:w="1770" w:type="dxa"/>
            <w:tcBorders>
              <w:bottom w:val="single" w:sz="8" w:space="0" w:color="000000"/>
              <w:right w:val="single" w:sz="8" w:space="0" w:color="000000"/>
            </w:tcBorders>
            <w:tcMar>
              <w:top w:w="100" w:type="dxa"/>
              <w:left w:w="100" w:type="dxa"/>
              <w:bottom w:w="100" w:type="dxa"/>
              <w:right w:w="100" w:type="dxa"/>
            </w:tcMar>
          </w:tcPr>
          <w:p w14:paraId="0C7B8F24"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27</w:t>
            </w:r>
          </w:p>
        </w:tc>
        <w:tc>
          <w:tcPr>
            <w:tcW w:w="1740" w:type="dxa"/>
            <w:tcBorders>
              <w:bottom w:val="single" w:sz="8" w:space="0" w:color="000000"/>
              <w:right w:val="single" w:sz="8" w:space="0" w:color="000000"/>
            </w:tcBorders>
            <w:tcMar>
              <w:top w:w="100" w:type="dxa"/>
              <w:left w:w="100" w:type="dxa"/>
              <w:bottom w:w="100" w:type="dxa"/>
              <w:right w:w="100" w:type="dxa"/>
            </w:tcMar>
          </w:tcPr>
          <w:p w14:paraId="7B2F0A94"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28</w:t>
            </w:r>
          </w:p>
        </w:tc>
      </w:tr>
      <w:tr w:rsidR="00314482" w:rsidRPr="00F50093" w14:paraId="5C27B57A"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AB14DE"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19</w:t>
            </w:r>
          </w:p>
        </w:tc>
        <w:tc>
          <w:tcPr>
            <w:tcW w:w="2085" w:type="dxa"/>
            <w:tcBorders>
              <w:bottom w:val="single" w:sz="8" w:space="0" w:color="000000"/>
              <w:right w:val="single" w:sz="8" w:space="0" w:color="000000"/>
            </w:tcBorders>
            <w:tcMar>
              <w:top w:w="100" w:type="dxa"/>
              <w:left w:w="100" w:type="dxa"/>
              <w:bottom w:w="100" w:type="dxa"/>
              <w:right w:w="100" w:type="dxa"/>
            </w:tcMar>
          </w:tcPr>
          <w:p w14:paraId="024C329D"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12-15</w:t>
            </w:r>
          </w:p>
        </w:tc>
        <w:tc>
          <w:tcPr>
            <w:tcW w:w="1770" w:type="dxa"/>
            <w:tcBorders>
              <w:bottom w:val="single" w:sz="8" w:space="0" w:color="000000"/>
              <w:right w:val="single" w:sz="8" w:space="0" w:color="000000"/>
            </w:tcBorders>
            <w:tcMar>
              <w:top w:w="100" w:type="dxa"/>
              <w:left w:w="100" w:type="dxa"/>
              <w:bottom w:w="100" w:type="dxa"/>
              <w:right w:w="100" w:type="dxa"/>
            </w:tcMar>
          </w:tcPr>
          <w:p w14:paraId="403E59B9"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31</w:t>
            </w:r>
          </w:p>
        </w:tc>
        <w:tc>
          <w:tcPr>
            <w:tcW w:w="1740" w:type="dxa"/>
            <w:tcBorders>
              <w:bottom w:val="single" w:sz="8" w:space="0" w:color="000000"/>
              <w:right w:val="single" w:sz="8" w:space="0" w:color="000000"/>
            </w:tcBorders>
            <w:tcMar>
              <w:top w:w="100" w:type="dxa"/>
              <w:left w:w="100" w:type="dxa"/>
              <w:bottom w:w="100" w:type="dxa"/>
              <w:right w:w="100" w:type="dxa"/>
            </w:tcMar>
          </w:tcPr>
          <w:p w14:paraId="3304D9E3"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23</w:t>
            </w:r>
          </w:p>
        </w:tc>
      </w:tr>
      <w:tr w:rsidR="00314482" w:rsidRPr="00F50093" w14:paraId="12F0A470" w14:textId="77777777">
        <w:tc>
          <w:tcPr>
            <w:tcW w:w="90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69E54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b/>
              </w:rPr>
              <w:t>20</w:t>
            </w:r>
          </w:p>
        </w:tc>
        <w:tc>
          <w:tcPr>
            <w:tcW w:w="2085" w:type="dxa"/>
            <w:tcBorders>
              <w:bottom w:val="single" w:sz="8" w:space="0" w:color="000000"/>
              <w:right w:val="single" w:sz="8" w:space="0" w:color="000000"/>
            </w:tcBorders>
            <w:tcMar>
              <w:top w:w="100" w:type="dxa"/>
              <w:left w:w="100" w:type="dxa"/>
              <w:bottom w:w="100" w:type="dxa"/>
              <w:right w:w="100" w:type="dxa"/>
            </w:tcMar>
          </w:tcPr>
          <w:p w14:paraId="4B8CE9F2"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12-15</w:t>
            </w:r>
          </w:p>
        </w:tc>
        <w:tc>
          <w:tcPr>
            <w:tcW w:w="1770" w:type="dxa"/>
            <w:tcBorders>
              <w:bottom w:val="single" w:sz="8" w:space="0" w:color="000000"/>
              <w:right w:val="single" w:sz="8" w:space="0" w:color="000000"/>
            </w:tcBorders>
            <w:tcMar>
              <w:top w:w="100" w:type="dxa"/>
              <w:left w:w="100" w:type="dxa"/>
              <w:bottom w:w="100" w:type="dxa"/>
              <w:right w:w="100" w:type="dxa"/>
            </w:tcMar>
          </w:tcPr>
          <w:p w14:paraId="77F7C227"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33</w:t>
            </w:r>
          </w:p>
        </w:tc>
        <w:tc>
          <w:tcPr>
            <w:tcW w:w="1740" w:type="dxa"/>
            <w:tcBorders>
              <w:bottom w:val="single" w:sz="8" w:space="0" w:color="000000"/>
              <w:right w:val="single" w:sz="8" w:space="0" w:color="000000"/>
            </w:tcBorders>
            <w:tcMar>
              <w:top w:w="100" w:type="dxa"/>
              <w:left w:w="100" w:type="dxa"/>
              <w:bottom w:w="100" w:type="dxa"/>
              <w:right w:w="100" w:type="dxa"/>
            </w:tcMar>
          </w:tcPr>
          <w:p w14:paraId="76E038D1" w14:textId="77777777" w:rsidR="00314482" w:rsidRPr="00F50093" w:rsidRDefault="00F50093">
            <w:pPr>
              <w:spacing w:line="240" w:lineRule="auto"/>
              <w:jc w:val="center"/>
              <w:rPr>
                <w:rFonts w:ascii="Times New Roman" w:hAnsi="Times New Roman" w:cs="Times New Roman"/>
              </w:rPr>
            </w:pPr>
            <w:r w:rsidRPr="00F50093">
              <w:rPr>
                <w:rFonts w:ascii="Times New Roman" w:eastAsia="Times New Roman" w:hAnsi="Times New Roman" w:cs="Times New Roman"/>
              </w:rPr>
              <w:t>36*</w:t>
            </w:r>
          </w:p>
        </w:tc>
      </w:tr>
    </w:tbl>
    <w:p w14:paraId="34E10F91"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b/>
        </w:rPr>
        <w:t>† Missing data on day 6, matched with individuals with data available on days 3 and 9</w:t>
      </w:r>
    </w:p>
    <w:p w14:paraId="391EEDF7" w14:textId="77777777" w:rsidR="00314482" w:rsidRPr="00F50093" w:rsidRDefault="00F50093">
      <w:pPr>
        <w:spacing w:line="240" w:lineRule="auto"/>
        <w:rPr>
          <w:rFonts w:ascii="Times New Roman" w:hAnsi="Times New Roman" w:cs="Times New Roman"/>
        </w:rPr>
      </w:pPr>
      <w:r w:rsidRPr="00F50093">
        <w:rPr>
          <w:rFonts w:ascii="Times New Roman" w:eastAsia="Times New Roman" w:hAnsi="Times New Roman" w:cs="Times New Roman"/>
          <w:b/>
        </w:rPr>
        <w:t>*Missing SS individual with data on days 9 and 12, so this individual has data only for days 3-9</w:t>
      </w:r>
    </w:p>
    <w:p w14:paraId="729BF0B9" w14:textId="77777777" w:rsidR="00314482" w:rsidRPr="00F50093" w:rsidRDefault="00314482">
      <w:pPr>
        <w:spacing w:line="240" w:lineRule="auto"/>
        <w:rPr>
          <w:rFonts w:ascii="Times New Roman" w:hAnsi="Times New Roman" w:cs="Times New Roman"/>
        </w:rPr>
      </w:pPr>
    </w:p>
    <w:p w14:paraId="636EDACC" w14:textId="70B87810" w:rsidR="00314482" w:rsidRDefault="00701DAD">
      <w:pPr>
        <w:spacing w:after="200" w:line="240" w:lineRule="auto"/>
        <w:jc w:val="both"/>
        <w:rPr>
          <w:ins w:id="12" w:author="Stephen Keller" w:date="2017-02-12T12:08:00Z"/>
          <w:rFonts w:ascii="Times New Roman" w:hAnsi="Times New Roman" w:cs="Times New Roman"/>
        </w:rPr>
      </w:pPr>
      <w:ins w:id="13" w:author="Stephen Keller" w:date="2017-02-12T12:08:00Z">
        <w:r>
          <w:rPr>
            <w:rFonts w:ascii="Times New Roman" w:hAnsi="Times New Roman" w:cs="Times New Roman"/>
          </w:rPr>
          <w:t>Guys,</w:t>
        </w:r>
      </w:ins>
    </w:p>
    <w:p w14:paraId="598C235C" w14:textId="5960C696" w:rsidR="00B35412" w:rsidRDefault="00701DAD">
      <w:pPr>
        <w:spacing w:after="200" w:line="240" w:lineRule="auto"/>
        <w:jc w:val="both"/>
        <w:rPr>
          <w:ins w:id="14" w:author="Stephen Keller" w:date="2017-02-12T12:12:00Z"/>
          <w:rFonts w:ascii="Times New Roman" w:hAnsi="Times New Roman" w:cs="Times New Roman"/>
        </w:rPr>
      </w:pPr>
      <w:ins w:id="15" w:author="Stephen Keller" w:date="2017-02-12T12:08:00Z">
        <w:r>
          <w:rPr>
            <w:rFonts w:ascii="Times New Roman" w:hAnsi="Times New Roman" w:cs="Times New Roman"/>
          </w:rPr>
          <w:t xml:space="preserve">This looks quite interesting, and I especially like aspects of your experimental design (choosing candidate genes </w:t>
        </w:r>
      </w:ins>
      <w:ins w:id="16" w:author="Stephen Keller" w:date="2017-02-12T12:09:00Z">
        <w:r w:rsidR="00B35412">
          <w:rPr>
            <w:rFonts w:ascii="Times New Roman" w:hAnsi="Times New Roman" w:cs="Times New Roman"/>
          </w:rPr>
          <w:t>a-priori, controlling for background expression levels using a matched set of random</w:t>
        </w:r>
      </w:ins>
      <w:ins w:id="17" w:author="Stephen Keller" w:date="2017-02-12T12:10:00Z">
        <w:r w:rsidR="00B35412">
          <w:rPr>
            <w:rFonts w:ascii="Times New Roman" w:hAnsi="Times New Roman" w:cs="Times New Roman"/>
          </w:rPr>
          <w:t>ly chosen</w:t>
        </w:r>
      </w:ins>
      <w:ins w:id="18" w:author="Stephen Keller" w:date="2017-02-12T12:09:00Z">
        <w:r w:rsidR="00B35412">
          <w:rPr>
            <w:rFonts w:ascii="Times New Roman" w:hAnsi="Times New Roman" w:cs="Times New Roman"/>
          </w:rPr>
          <w:t xml:space="preserve"> genes</w:t>
        </w:r>
      </w:ins>
      <w:ins w:id="19" w:author="Stephen Keller" w:date="2017-02-12T12:10:00Z">
        <w:r w:rsidR="00B35412">
          <w:rPr>
            <w:rFonts w:ascii="Times New Roman" w:hAnsi="Times New Roman" w:cs="Times New Roman"/>
          </w:rPr>
          <w:t>, matching temporal samples across your HH, HS, and SS categories). The one thing that isn’t clear to me from your plan is how you will treat the temporal reps</w:t>
        </w:r>
      </w:ins>
      <w:ins w:id="20" w:author="Stephen Keller" w:date="2017-02-12T12:18:00Z">
        <w:r w:rsidR="00723FFA">
          <w:rPr>
            <w:rFonts w:ascii="Times New Roman" w:hAnsi="Times New Roman" w:cs="Times New Roman"/>
          </w:rPr>
          <w:t xml:space="preserve"> in comparisons of the disease status categories</w:t>
        </w:r>
      </w:ins>
      <w:ins w:id="21" w:author="Stephen Keller" w:date="2017-02-12T12:10:00Z">
        <w:r w:rsidR="00B35412">
          <w:rPr>
            <w:rFonts w:ascii="Times New Roman" w:hAnsi="Times New Roman" w:cs="Times New Roman"/>
          </w:rPr>
          <w:t xml:space="preserve">. I can </w:t>
        </w:r>
      </w:ins>
      <w:proofErr w:type="spellStart"/>
      <w:ins w:id="22" w:author="Stephen Keller" w:date="2017-02-12T12:19:00Z">
        <w:r w:rsidR="00723FFA">
          <w:rPr>
            <w:rFonts w:ascii="Times New Roman" w:hAnsi="Times New Roman" w:cs="Times New Roman"/>
          </w:rPr>
          <w:t>envison</w:t>
        </w:r>
      </w:ins>
      <w:proofErr w:type="spellEnd"/>
      <w:ins w:id="23" w:author="Stephen Keller" w:date="2017-02-12T12:10:00Z">
        <w:r w:rsidR="00B35412">
          <w:rPr>
            <w:rFonts w:ascii="Times New Roman" w:hAnsi="Times New Roman" w:cs="Times New Roman"/>
          </w:rPr>
          <w:t xml:space="preserve"> a couple different ways of proceeding here: </w:t>
        </w:r>
      </w:ins>
    </w:p>
    <w:p w14:paraId="6FE2E429" w14:textId="520338BB" w:rsidR="00701DAD" w:rsidRPr="00B35412" w:rsidRDefault="00B35412">
      <w:pPr>
        <w:pStyle w:val="ListParagraph"/>
        <w:numPr>
          <w:ilvl w:val="0"/>
          <w:numId w:val="1"/>
        </w:numPr>
        <w:spacing w:after="200" w:line="240" w:lineRule="auto"/>
        <w:jc w:val="both"/>
        <w:rPr>
          <w:ins w:id="24" w:author="Stephen Keller" w:date="2017-02-12T12:12:00Z"/>
          <w:rFonts w:ascii="Times New Roman" w:hAnsi="Times New Roman" w:cs="Times New Roman"/>
          <w:rPrChange w:id="25" w:author="Stephen Keller" w:date="2017-02-12T12:12:00Z">
            <w:rPr>
              <w:ins w:id="26" w:author="Stephen Keller" w:date="2017-02-12T12:12:00Z"/>
            </w:rPr>
          </w:rPrChange>
        </w:rPr>
        <w:pPrChange w:id="27" w:author="Stephen Keller" w:date="2017-02-12T12:12:00Z">
          <w:pPr>
            <w:spacing w:after="200" w:line="240" w:lineRule="auto"/>
            <w:jc w:val="both"/>
          </w:pPr>
        </w:pPrChange>
      </w:pPr>
      <w:ins w:id="28" w:author="Stephen Keller" w:date="2017-02-12T12:13:00Z">
        <w:r>
          <w:rPr>
            <w:rFonts w:ascii="Times New Roman" w:hAnsi="Times New Roman" w:cs="Times New Roman"/>
          </w:rPr>
          <w:t>C</w:t>
        </w:r>
      </w:ins>
      <w:ins w:id="29" w:author="Stephen Keller" w:date="2017-02-12T12:10:00Z">
        <w:r w:rsidRPr="00B35412">
          <w:rPr>
            <w:rFonts w:ascii="Times New Roman" w:hAnsi="Times New Roman" w:cs="Times New Roman"/>
            <w:rPrChange w:id="30" w:author="Stephen Keller" w:date="2017-02-12T12:12:00Z">
              <w:rPr/>
            </w:rPrChange>
          </w:rPr>
          <w:t xml:space="preserve">ompare HH v. HS v. SS at each time step, so you have a 1-way ANOVA type analysis that you do twice (before and after H&gt;S transition period). What predictions would you make for how the differential expression </w:t>
        </w:r>
      </w:ins>
      <w:ins w:id="31" w:author="Stephen Keller" w:date="2017-02-12T12:14:00Z">
        <w:r w:rsidR="009D6398">
          <w:rPr>
            <w:rFonts w:ascii="Times New Roman" w:hAnsi="Times New Roman" w:cs="Times New Roman"/>
          </w:rPr>
          <w:t xml:space="preserve">(DE) </w:t>
        </w:r>
      </w:ins>
      <w:ins w:id="32" w:author="Stephen Keller" w:date="2017-02-12T12:10:00Z">
        <w:r w:rsidRPr="00B35412">
          <w:rPr>
            <w:rFonts w:ascii="Times New Roman" w:hAnsi="Times New Roman" w:cs="Times New Roman"/>
            <w:rPrChange w:id="33" w:author="Stephen Keller" w:date="2017-02-12T12:12:00Z">
              <w:rPr/>
            </w:rPrChange>
          </w:rPr>
          <w:t>results might change between the 2 time periods?</w:t>
        </w:r>
      </w:ins>
    </w:p>
    <w:p w14:paraId="4D07C927" w14:textId="6154BAE9" w:rsidR="00B35412" w:rsidRDefault="009D6398">
      <w:pPr>
        <w:pStyle w:val="ListParagraph"/>
        <w:numPr>
          <w:ilvl w:val="0"/>
          <w:numId w:val="1"/>
        </w:numPr>
        <w:spacing w:after="200" w:line="240" w:lineRule="auto"/>
        <w:jc w:val="both"/>
        <w:rPr>
          <w:ins w:id="34" w:author="Stephen Keller" w:date="2017-02-12T12:17:00Z"/>
          <w:rFonts w:ascii="Times New Roman" w:hAnsi="Times New Roman" w:cs="Times New Roman"/>
        </w:rPr>
        <w:pPrChange w:id="35" w:author="Stephen Keller" w:date="2017-02-12T12:12:00Z">
          <w:pPr>
            <w:spacing w:after="200" w:line="240" w:lineRule="auto"/>
            <w:jc w:val="both"/>
          </w:pPr>
        </w:pPrChange>
      </w:pPr>
      <w:ins w:id="36" w:author="Stephen Keller" w:date="2017-02-12T12:14:00Z">
        <w:r>
          <w:rPr>
            <w:rFonts w:ascii="Times New Roman" w:hAnsi="Times New Roman" w:cs="Times New Roman"/>
          </w:rPr>
          <w:t>Compare HS samples for before and after transition to identify DE genes</w:t>
        </w:r>
      </w:ins>
      <w:ins w:id="37" w:author="Stephen Keller" w:date="2017-02-12T12:19:00Z">
        <w:r w:rsidR="00AE101A">
          <w:rPr>
            <w:rFonts w:ascii="Times New Roman" w:hAnsi="Times New Roman" w:cs="Times New Roman"/>
          </w:rPr>
          <w:t xml:space="preserve"> associated with the transition</w:t>
        </w:r>
      </w:ins>
      <w:ins w:id="38" w:author="Stephen Keller" w:date="2017-02-12T12:14:00Z">
        <w:r>
          <w:rPr>
            <w:rFonts w:ascii="Times New Roman" w:hAnsi="Times New Roman" w:cs="Times New Roman"/>
          </w:rPr>
          <w:t xml:space="preserve">. </w:t>
        </w:r>
      </w:ins>
      <w:ins w:id="39" w:author="Stephen Keller" w:date="2017-02-12T12:15:00Z">
        <w:r>
          <w:rPr>
            <w:rFonts w:ascii="Times New Roman" w:hAnsi="Times New Roman" w:cs="Times New Roman"/>
          </w:rPr>
          <w:t xml:space="preserve">Then compare HH v. SS samples at a single time point to determine a second set of DE genes associated with </w:t>
        </w:r>
      </w:ins>
      <w:ins w:id="40" w:author="Stephen Keller" w:date="2017-02-12T12:20:00Z">
        <w:r w:rsidR="00AE101A">
          <w:rPr>
            <w:rFonts w:ascii="Times New Roman" w:hAnsi="Times New Roman" w:cs="Times New Roman"/>
          </w:rPr>
          <w:t xml:space="preserve">consistent </w:t>
        </w:r>
      </w:ins>
      <w:ins w:id="41" w:author="Stephen Keller" w:date="2017-02-12T12:15:00Z">
        <w:r>
          <w:rPr>
            <w:rFonts w:ascii="Times New Roman" w:hAnsi="Times New Roman" w:cs="Times New Roman"/>
          </w:rPr>
          <w:t>differences between healthy and diseased individuals. One could then make the Venn diagram between these 2 analyses to see which of the HS DE genes overlap with the systematic differ</w:t>
        </w:r>
      </w:ins>
      <w:ins w:id="42" w:author="Stephen Keller" w:date="2017-02-12T12:16:00Z">
        <w:r>
          <w:rPr>
            <w:rFonts w:ascii="Times New Roman" w:hAnsi="Times New Roman" w:cs="Times New Roman"/>
          </w:rPr>
          <w:t>e</w:t>
        </w:r>
      </w:ins>
      <w:ins w:id="43" w:author="Stephen Keller" w:date="2017-02-12T12:15:00Z">
        <w:r>
          <w:rPr>
            <w:rFonts w:ascii="Times New Roman" w:hAnsi="Times New Roman" w:cs="Times New Roman"/>
          </w:rPr>
          <w:t>nces observed between HH and SS individuals.</w:t>
        </w:r>
      </w:ins>
    </w:p>
    <w:p w14:paraId="725333D3" w14:textId="4A282F0C" w:rsidR="009D6398" w:rsidRDefault="009D6398">
      <w:pPr>
        <w:pStyle w:val="ListParagraph"/>
        <w:numPr>
          <w:ilvl w:val="0"/>
          <w:numId w:val="1"/>
        </w:numPr>
        <w:spacing w:after="200" w:line="240" w:lineRule="auto"/>
        <w:jc w:val="both"/>
        <w:rPr>
          <w:ins w:id="44" w:author="Stephen Keller" w:date="2017-02-12T12:17:00Z"/>
          <w:rFonts w:ascii="Times New Roman" w:hAnsi="Times New Roman" w:cs="Times New Roman"/>
        </w:rPr>
        <w:pPrChange w:id="45" w:author="Stephen Keller" w:date="2017-02-12T12:12:00Z">
          <w:pPr>
            <w:spacing w:after="200" w:line="240" w:lineRule="auto"/>
            <w:jc w:val="both"/>
          </w:pPr>
        </w:pPrChange>
      </w:pPr>
      <w:ins w:id="46" w:author="Stephen Keller" w:date="2017-02-12T12:17:00Z">
        <w:r>
          <w:rPr>
            <w:rFonts w:ascii="Times New Roman" w:hAnsi="Times New Roman" w:cs="Times New Roman"/>
          </w:rPr>
          <w:t>Other possibilities for using your temporal and disease status reps exist as well…worth brainstorming about this as a group.</w:t>
        </w:r>
      </w:ins>
    </w:p>
    <w:p w14:paraId="02A1AC9D" w14:textId="4C6A6CB4" w:rsidR="009D6398" w:rsidRDefault="009D6398" w:rsidP="009D6398">
      <w:pPr>
        <w:spacing w:after="200" w:line="240" w:lineRule="auto"/>
        <w:jc w:val="both"/>
        <w:rPr>
          <w:ins w:id="47" w:author="Melissa Pespeni" w:date="2017-02-14T22:26:00Z"/>
          <w:rFonts w:ascii="Times New Roman" w:hAnsi="Times New Roman" w:cs="Times New Roman"/>
        </w:rPr>
      </w:pPr>
      <w:ins w:id="48" w:author="Stephen Keller" w:date="2017-02-12T12:18:00Z">
        <w:r>
          <w:rPr>
            <w:rFonts w:ascii="Times New Roman" w:hAnsi="Times New Roman" w:cs="Times New Roman"/>
          </w:rPr>
          <w:t xml:space="preserve">Good luck. Let us know how we can help.  </w:t>
        </w:r>
        <w:del w:id="49" w:author="Melissa Pespeni" w:date="2017-02-14T22:26:00Z">
          <w:r w:rsidDel="00B35FEA">
            <w:rPr>
              <w:rFonts w:ascii="Times New Roman" w:hAnsi="Times New Roman" w:cs="Times New Roman"/>
            </w:rPr>
            <w:delText>-</w:delText>
          </w:r>
        </w:del>
      </w:ins>
      <w:ins w:id="50" w:author="Melissa Pespeni" w:date="2017-02-14T22:26:00Z">
        <w:r w:rsidR="00B35FEA">
          <w:rPr>
            <w:rFonts w:ascii="Times New Roman" w:hAnsi="Times New Roman" w:cs="Times New Roman"/>
          </w:rPr>
          <w:t>–</w:t>
        </w:r>
      </w:ins>
      <w:ins w:id="51" w:author="Stephen Keller" w:date="2017-02-12T12:18:00Z">
        <w:r>
          <w:rPr>
            <w:rFonts w:ascii="Times New Roman" w:hAnsi="Times New Roman" w:cs="Times New Roman"/>
          </w:rPr>
          <w:t>Steve</w:t>
        </w:r>
      </w:ins>
    </w:p>
    <w:p w14:paraId="60D150BC" w14:textId="77777777" w:rsidR="00B35FEA" w:rsidRDefault="00B35FEA" w:rsidP="009D6398">
      <w:pPr>
        <w:spacing w:after="200" w:line="240" w:lineRule="auto"/>
        <w:jc w:val="both"/>
        <w:rPr>
          <w:ins w:id="52" w:author="Melissa Pespeni" w:date="2017-02-14T22:26:00Z"/>
          <w:rFonts w:ascii="Times New Roman" w:hAnsi="Times New Roman" w:cs="Times New Roman"/>
        </w:rPr>
      </w:pPr>
    </w:p>
    <w:p w14:paraId="29D925EF" w14:textId="7ADC6611" w:rsidR="00B35FEA" w:rsidRDefault="00B35FEA" w:rsidP="009D6398">
      <w:pPr>
        <w:spacing w:after="200" w:line="240" w:lineRule="auto"/>
        <w:jc w:val="both"/>
        <w:rPr>
          <w:ins w:id="53" w:author="Melissa Pespeni" w:date="2017-02-14T22:26:00Z"/>
          <w:rFonts w:ascii="Times New Roman" w:hAnsi="Times New Roman" w:cs="Times New Roman"/>
        </w:rPr>
      </w:pPr>
      <w:ins w:id="54" w:author="Melissa Pespeni" w:date="2017-02-14T22:26:00Z">
        <w:r>
          <w:rPr>
            <w:rFonts w:ascii="Times New Roman" w:hAnsi="Times New Roman" w:cs="Times New Roman"/>
          </w:rPr>
          <w:t>Team Sherlock,</w:t>
        </w:r>
      </w:ins>
    </w:p>
    <w:p w14:paraId="3C9DAF0B" w14:textId="77777777" w:rsidR="00B35FEA" w:rsidRDefault="00B35FEA" w:rsidP="009D6398">
      <w:pPr>
        <w:spacing w:after="200" w:line="240" w:lineRule="auto"/>
        <w:jc w:val="both"/>
        <w:rPr>
          <w:ins w:id="55" w:author="Melissa Pespeni" w:date="2017-02-14T22:31:00Z"/>
          <w:rFonts w:ascii="Times New Roman" w:hAnsi="Times New Roman" w:cs="Times New Roman"/>
        </w:rPr>
      </w:pPr>
      <w:ins w:id="56" w:author="Melissa Pespeni" w:date="2017-02-14T22:26:00Z">
        <w:r>
          <w:rPr>
            <w:rFonts w:ascii="Times New Roman" w:hAnsi="Times New Roman" w:cs="Times New Roman"/>
          </w:rPr>
          <w:t xml:space="preserve">This study will be particularly interesting as there is a </w:t>
        </w:r>
      </w:ins>
      <w:ins w:id="57" w:author="Melissa Pespeni" w:date="2017-02-14T22:27:00Z">
        <w:r>
          <w:rPr>
            <w:rFonts w:ascii="Times New Roman" w:hAnsi="Times New Roman" w:cs="Times New Roman"/>
          </w:rPr>
          <w:t xml:space="preserve">fair amount know about the echinoderm immune system and there is another </w:t>
        </w:r>
        <w:proofErr w:type="spellStart"/>
        <w:r>
          <w:rPr>
            <w:rFonts w:ascii="Times New Roman" w:hAnsi="Times New Roman" w:cs="Times New Roman"/>
          </w:rPr>
          <w:t>RNAseq</w:t>
        </w:r>
        <w:proofErr w:type="spellEnd"/>
        <w:r>
          <w:rPr>
            <w:rFonts w:ascii="Times New Roman" w:hAnsi="Times New Roman" w:cs="Times New Roman"/>
          </w:rPr>
          <w:t xml:space="preserve"> study with which to compare results.  </w:t>
        </w:r>
      </w:ins>
      <w:ins w:id="58" w:author="Melissa Pespeni" w:date="2017-02-14T22:28:00Z">
        <w:r>
          <w:rPr>
            <w:rFonts w:ascii="Times New Roman" w:hAnsi="Times New Roman" w:cs="Times New Roman"/>
          </w:rPr>
          <w:t>As I mentioned in the text comments, i</w:t>
        </w:r>
        <w:r w:rsidRPr="00B35FEA">
          <w:rPr>
            <w:rFonts w:ascii="Times New Roman" w:hAnsi="Times New Roman" w:cs="Times New Roman"/>
          </w:rPr>
          <w:t xml:space="preserve">t will be particularly interesting to compare to the sunflower star </w:t>
        </w:r>
      </w:ins>
      <w:ins w:id="59" w:author="Melissa Pespeni" w:date="2017-02-14T22:29:00Z">
        <w:r>
          <w:rPr>
            <w:rFonts w:ascii="Times New Roman" w:hAnsi="Times New Roman" w:cs="Times New Roman"/>
          </w:rPr>
          <w:t>results (</w:t>
        </w:r>
        <w:proofErr w:type="spellStart"/>
        <w:r>
          <w:rPr>
            <w:rFonts w:ascii="Times New Roman" w:hAnsi="Times New Roman" w:cs="Times New Roman"/>
          </w:rPr>
          <w:t>Ruess</w:t>
        </w:r>
        <w:proofErr w:type="spellEnd"/>
        <w:r>
          <w:rPr>
            <w:rFonts w:ascii="Times New Roman" w:hAnsi="Times New Roman" w:cs="Times New Roman"/>
          </w:rPr>
          <w:t xml:space="preserve"> et al.) </w:t>
        </w:r>
      </w:ins>
      <w:ins w:id="60" w:author="Melissa Pespeni" w:date="2017-02-14T22:28:00Z">
        <w:r w:rsidRPr="00B35FEA">
          <w:rPr>
            <w:rFonts w:ascii="Times New Roman" w:hAnsi="Times New Roman" w:cs="Times New Roman"/>
          </w:rPr>
          <w:t>since those were experimentally infected with virus-sized particles and our animals showed symptoms without virus-particle injection.  How consistent are the immune responses (a) across different experiments when the symptoms are the same, and (b) between different species?</w:t>
        </w:r>
      </w:ins>
      <w:ins w:id="61" w:author="Melissa Pespeni" w:date="2017-02-14T22:31:00Z">
        <w:r>
          <w:rPr>
            <w:rFonts w:ascii="Times New Roman" w:hAnsi="Times New Roman" w:cs="Times New Roman"/>
          </w:rPr>
          <w:t xml:space="preserve">  </w:t>
        </w:r>
      </w:ins>
    </w:p>
    <w:p w14:paraId="0A9114EC" w14:textId="22465725" w:rsidR="00B35FEA" w:rsidRDefault="00B35FEA" w:rsidP="009D6398">
      <w:pPr>
        <w:spacing w:after="200" w:line="240" w:lineRule="auto"/>
        <w:jc w:val="both"/>
        <w:rPr>
          <w:ins w:id="62" w:author="Melissa Pespeni" w:date="2017-02-14T22:36:00Z"/>
          <w:rFonts w:ascii="Times New Roman" w:hAnsi="Times New Roman" w:cs="Times New Roman"/>
        </w:rPr>
      </w:pPr>
      <w:ins w:id="63" w:author="Melissa Pespeni" w:date="2017-02-14T22:31:00Z">
        <w:r>
          <w:rPr>
            <w:rFonts w:ascii="Times New Roman" w:hAnsi="Times New Roman" w:cs="Times New Roman"/>
          </w:rPr>
          <w:lastRenderedPageBreak/>
          <w:t xml:space="preserve">For your analyses, I was thinking of something along the lines of option 2 that Steve describes.  </w:t>
        </w:r>
      </w:ins>
      <w:ins w:id="64" w:author="Melissa Pespeni" w:date="2017-02-14T22:32:00Z">
        <w:r>
          <w:rPr>
            <w:rFonts w:ascii="Times New Roman" w:hAnsi="Times New Roman" w:cs="Times New Roman"/>
          </w:rPr>
          <w:t>Three tests for differential expression: for the HS individuals when they</w:t>
        </w:r>
      </w:ins>
      <w:ins w:id="65" w:author="Melissa Pespeni" w:date="2017-02-14T22:34:00Z">
        <w:r>
          <w:rPr>
            <w:rFonts w:ascii="Times New Roman" w:hAnsi="Times New Roman" w:cs="Times New Roman"/>
          </w:rPr>
          <w:t xml:space="preserve">’re H vs. S, and the respective “controls” matched for days, H vs. H, and S vs. S.  Your expectation could be that you would see differential expression of </w:t>
        </w:r>
      </w:ins>
      <w:ins w:id="66" w:author="Melissa Pespeni" w:date="2017-02-14T22:35:00Z">
        <w:r>
          <w:rPr>
            <w:rFonts w:ascii="Times New Roman" w:hAnsi="Times New Roman" w:cs="Times New Roman"/>
          </w:rPr>
          <w:t>your a priori identified immune genes in this first test, and they wouldn</w:t>
        </w:r>
      </w:ins>
      <w:ins w:id="67" w:author="Melissa Pespeni" w:date="2017-02-14T22:36:00Z">
        <w:r>
          <w:rPr>
            <w:rFonts w:ascii="Times New Roman" w:hAnsi="Times New Roman" w:cs="Times New Roman"/>
          </w:rPr>
          <w:t xml:space="preserve">’t show up in the </w:t>
        </w:r>
        <w:r w:rsidR="005804B7">
          <w:rPr>
            <w:rFonts w:ascii="Times New Roman" w:hAnsi="Times New Roman" w:cs="Times New Roman"/>
          </w:rPr>
          <w:t>second or third tests.  This would be an interesting hypothesis, however, several factors could make the results not match the predictions, e.g., if the HH are launching an immune response but not presenting with detectable symptoms, and that the SS ones could be differentially regulating their immune genes through time.</w:t>
        </w:r>
      </w:ins>
    </w:p>
    <w:p w14:paraId="7F89F304" w14:textId="3A6CB6D5" w:rsidR="005804B7" w:rsidRDefault="005804B7" w:rsidP="009D6398">
      <w:pPr>
        <w:spacing w:after="200" w:line="240" w:lineRule="auto"/>
        <w:jc w:val="both"/>
        <w:rPr>
          <w:ins w:id="68" w:author="Melissa Pespeni" w:date="2017-02-14T22:39:00Z"/>
          <w:rFonts w:ascii="Times New Roman" w:hAnsi="Times New Roman" w:cs="Times New Roman"/>
        </w:rPr>
      </w:pPr>
      <w:ins w:id="69" w:author="Melissa Pespeni" w:date="2017-02-14T22:39:00Z">
        <w:r>
          <w:rPr>
            <w:rFonts w:ascii="Times New Roman" w:hAnsi="Times New Roman" w:cs="Times New Roman"/>
          </w:rPr>
          <w:t>Let us know how we can help!</w:t>
        </w:r>
      </w:ins>
    </w:p>
    <w:p w14:paraId="6A3CD2B7" w14:textId="0C2D0310" w:rsidR="005804B7" w:rsidRDefault="005804B7" w:rsidP="009D6398">
      <w:pPr>
        <w:spacing w:after="200" w:line="240" w:lineRule="auto"/>
        <w:jc w:val="both"/>
        <w:rPr>
          <w:ins w:id="70" w:author="Melissa Pespeni" w:date="2017-02-14T22:39:00Z"/>
          <w:rFonts w:ascii="Times New Roman" w:hAnsi="Times New Roman" w:cs="Times New Roman"/>
        </w:rPr>
      </w:pPr>
      <w:ins w:id="71" w:author="Melissa Pespeni" w:date="2017-02-14T22:39:00Z">
        <w:r>
          <w:rPr>
            <w:rFonts w:ascii="Times New Roman" w:hAnsi="Times New Roman" w:cs="Times New Roman"/>
          </w:rPr>
          <w:t>My best,</w:t>
        </w:r>
      </w:ins>
    </w:p>
    <w:p w14:paraId="77AEE8FC" w14:textId="35DB2580" w:rsidR="005804B7" w:rsidRPr="009D6398" w:rsidRDefault="005804B7" w:rsidP="009D6398">
      <w:pPr>
        <w:spacing w:after="200" w:line="240" w:lineRule="auto"/>
        <w:jc w:val="both"/>
        <w:rPr>
          <w:rFonts w:ascii="Times New Roman" w:hAnsi="Times New Roman" w:cs="Times New Roman"/>
          <w:rPrChange w:id="72" w:author="Stephen Keller" w:date="2017-02-12T12:17:00Z">
            <w:rPr/>
          </w:rPrChange>
        </w:rPr>
      </w:pPr>
      <w:ins w:id="73" w:author="Melissa Pespeni" w:date="2017-02-14T22:39:00Z">
        <w:r>
          <w:rPr>
            <w:rFonts w:ascii="Times New Roman" w:hAnsi="Times New Roman" w:cs="Times New Roman"/>
          </w:rPr>
          <w:t>Melissa</w:t>
        </w:r>
      </w:ins>
      <w:bookmarkStart w:id="74" w:name="_GoBack"/>
      <w:bookmarkEnd w:id="74"/>
    </w:p>
    <w:sectPr w:rsidR="005804B7" w:rsidRPr="009D6398">
      <w:footerReference w:type="default" r:id="rId9"/>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elissa Pespeni" w:date="2017-02-14T22:15:00Z" w:initials="MP">
    <w:p w14:paraId="679DA965" w14:textId="3D46DB99" w:rsidR="00B35FEA" w:rsidRDefault="00B35FEA">
      <w:pPr>
        <w:pStyle w:val="CommentText"/>
      </w:pPr>
      <w:r>
        <w:rPr>
          <w:rStyle w:val="CommentReference"/>
        </w:rPr>
        <w:annotationRef/>
      </w:r>
      <w:r>
        <w:t>“</w:t>
      </w:r>
      <w:proofErr w:type="gramStart"/>
      <w:r>
        <w:t>a</w:t>
      </w:r>
      <w:proofErr w:type="gramEnd"/>
      <w:r>
        <w:t xml:space="preserve"> virus-sized particle”  They injected virus-sized particles.</w:t>
      </w:r>
    </w:p>
  </w:comment>
  <w:comment w:id="2" w:author="Melissa Pespeni" w:date="2017-02-14T22:18:00Z" w:initials="MP">
    <w:p w14:paraId="6263494F" w14:textId="460A62B9" w:rsidR="00B35FEA" w:rsidRDefault="00B35FEA">
      <w:pPr>
        <w:pStyle w:val="CommentText"/>
      </w:pPr>
      <w:r>
        <w:rPr>
          <w:rStyle w:val="CommentReference"/>
        </w:rPr>
        <w:annotationRef/>
      </w:r>
      <w:r>
        <w:t xml:space="preserve">The P. </w:t>
      </w:r>
      <w:proofErr w:type="spellStart"/>
      <w:r>
        <w:t>miniata</w:t>
      </w:r>
      <w:proofErr w:type="spellEnd"/>
      <w:r>
        <w:t xml:space="preserve"> and S. </w:t>
      </w:r>
      <w:proofErr w:type="spellStart"/>
      <w:r>
        <w:t>purpuratus</w:t>
      </w:r>
      <w:proofErr w:type="spellEnd"/>
      <w:r>
        <w:t xml:space="preserve"> genes/genomes will be a great resource for identifying these genes.  As well as those differentially expressed in the sunflower star (</w:t>
      </w:r>
      <w:proofErr w:type="spellStart"/>
      <w:r>
        <w:t>Fuess</w:t>
      </w:r>
      <w:proofErr w:type="spellEnd"/>
      <w:r>
        <w:t xml:space="preserve"> et al) – provided in their </w:t>
      </w:r>
      <w:proofErr w:type="spellStart"/>
      <w:r>
        <w:t>github</w:t>
      </w:r>
      <w:proofErr w:type="spellEnd"/>
      <w:r>
        <w:t xml:space="preserve"> repository.</w:t>
      </w:r>
    </w:p>
  </w:comment>
  <w:comment w:id="3" w:author="Stephen Keller" w:date="2017-02-12T11:52:00Z" w:initials="SK">
    <w:p w14:paraId="540CE1F3" w14:textId="032A4F90" w:rsidR="00B35FEA" w:rsidRDefault="00B35FEA">
      <w:pPr>
        <w:pStyle w:val="CommentText"/>
      </w:pPr>
      <w:r>
        <w:rPr>
          <w:rStyle w:val="CommentReference"/>
        </w:rPr>
        <w:annotationRef/>
      </w:r>
      <w:r>
        <w:t xml:space="preserve">So your approach will be to identify immune system genes a-priori, and then compare their expression in diseased v. healthy individuals with that of a matched set of randomly selected genes in diseased v. healthy individuals? Sounds interesting…but it also will depend a lot on how you select your immune related genes. You’ll want to think about this as we begin to annotate our </w:t>
      </w:r>
      <w:proofErr w:type="spellStart"/>
      <w:r>
        <w:t>transcriptomes</w:t>
      </w:r>
      <w:proofErr w:type="spellEnd"/>
      <w:r>
        <w:t xml:space="preserve"> and discover the functional categories associated with different genes.</w:t>
      </w:r>
    </w:p>
  </w:comment>
  <w:comment w:id="4" w:author="Melissa Pespeni" w:date="2017-02-14T22:22:00Z" w:initials="MP">
    <w:p w14:paraId="177A27BB" w14:textId="1EA4135D" w:rsidR="00B35FEA" w:rsidRDefault="00B35FEA">
      <w:pPr>
        <w:pStyle w:val="CommentText"/>
      </w:pPr>
      <w:r>
        <w:rPr>
          <w:rStyle w:val="CommentReference"/>
        </w:rPr>
        <w:annotationRef/>
      </w:r>
      <w:r>
        <w:t>Nice, clear predictions.  The resources above will help with this a priori ID.  It will be particularly interesting to compare to the sunflower star since those were experimentally infected with virus-sized particles and our animals showed symptoms without virus-particle injection.  How consistent are the immune responses (a) across different experiments when the symptoms are the same, and (b) between different species?</w:t>
      </w:r>
    </w:p>
  </w:comment>
  <w:comment w:id="5" w:author="Stephen Keller" w:date="2017-02-12T11:52:00Z" w:initials="SK">
    <w:p w14:paraId="093B00B6" w14:textId="4ABD5C23" w:rsidR="00B35FEA" w:rsidRDefault="00B35FEA">
      <w:pPr>
        <w:pStyle w:val="CommentText"/>
      </w:pPr>
      <w:r>
        <w:rPr>
          <w:rStyle w:val="CommentReference"/>
        </w:rPr>
        <w:annotationRef/>
      </w:r>
      <w:r>
        <w:t>Sounds interesting!</w:t>
      </w:r>
    </w:p>
  </w:comment>
  <w:comment w:id="6" w:author="Melissa Pespeni" w:date="2017-02-14T22:23:00Z" w:initials="MP">
    <w:p w14:paraId="1787A7C9" w14:textId="4435ECE8" w:rsidR="00B35FEA" w:rsidRDefault="00B35FEA">
      <w:pPr>
        <w:pStyle w:val="CommentText"/>
      </w:pPr>
      <w:r>
        <w:rPr>
          <w:rStyle w:val="CommentReference"/>
        </w:rPr>
        <w:annotationRef/>
      </w:r>
      <w:r>
        <w:t>Just to clarify.  These were healthy on Day 1, just sick by the time of first sampling – so they don’t capture that transition from H to S.</w:t>
      </w:r>
    </w:p>
  </w:comment>
  <w:comment w:id="7" w:author="Stephen Keller" w:date="2017-02-12T11:57:00Z" w:initials="SK">
    <w:p w14:paraId="5D847F75" w14:textId="13577632" w:rsidR="00B35FEA" w:rsidRDefault="00B35FEA">
      <w:pPr>
        <w:pStyle w:val="CommentText"/>
      </w:pPr>
      <w:r>
        <w:rPr>
          <w:rStyle w:val="CommentReference"/>
        </w:rPr>
        <w:annotationRef/>
      </w:r>
      <w:r>
        <w:t xml:space="preserve">We’ll be focusing on </w:t>
      </w:r>
      <w:proofErr w:type="spellStart"/>
      <w:r>
        <w:t>DESeq</w:t>
      </w:r>
      <w:proofErr w:type="spellEnd"/>
      <w:r>
        <w:t xml:space="preserve"> for our tutorials. Probably fine to just focus on that, although a component of your analysis could look at how reproducible the results are using another method.</w:t>
      </w:r>
    </w:p>
  </w:comment>
  <w:comment w:id="9" w:author="Stephen Keller" w:date="2017-02-12T12:04:00Z" w:initials="SK">
    <w:p w14:paraId="7AE1AEAF" w14:textId="32A25868" w:rsidR="00B35FEA" w:rsidRDefault="00B35FEA">
      <w:pPr>
        <w:pStyle w:val="CommentText"/>
      </w:pPr>
      <w:r>
        <w:rPr>
          <w:rStyle w:val="CommentReference"/>
        </w:rPr>
        <w:annotationRef/>
      </w:r>
      <w:r>
        <w:t xml:space="preserv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522F46" w14:textId="77777777" w:rsidR="00B35FEA" w:rsidRDefault="00B35FEA">
      <w:pPr>
        <w:spacing w:line="240" w:lineRule="auto"/>
      </w:pPr>
      <w:r>
        <w:separator/>
      </w:r>
    </w:p>
  </w:endnote>
  <w:endnote w:type="continuationSeparator" w:id="0">
    <w:p w14:paraId="601AF440" w14:textId="77777777" w:rsidR="00B35FEA" w:rsidRDefault="00B35F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09F" w:csb1="00000000"/>
  </w:font>
  <w:font w:name="游明朝">
    <w:charset w:val="80"/>
    <w:family w:val="auto"/>
    <w:pitch w:val="variable"/>
    <w:sig w:usb0="800002E7" w:usb1="2AC7FCFF"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FA5DC" w14:textId="5E01335D" w:rsidR="00B35FEA" w:rsidRDefault="00B35FEA">
    <w:pPr>
      <w:jc w:val="right"/>
    </w:pPr>
    <w:r>
      <w:fldChar w:fldCharType="begin"/>
    </w:r>
    <w:r>
      <w:instrText>PAGE</w:instrText>
    </w:r>
    <w:r>
      <w:fldChar w:fldCharType="separate"/>
    </w:r>
    <w:r w:rsidR="005804B7">
      <w:rPr>
        <w:noProof/>
      </w:rPr>
      <w:t>4</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F0ACA2" w14:textId="77777777" w:rsidR="00B35FEA" w:rsidRDefault="00B35FEA">
      <w:pPr>
        <w:spacing w:line="240" w:lineRule="auto"/>
      </w:pPr>
      <w:r>
        <w:separator/>
      </w:r>
    </w:p>
  </w:footnote>
  <w:footnote w:type="continuationSeparator" w:id="0">
    <w:p w14:paraId="1AE60F8B" w14:textId="77777777" w:rsidR="00B35FEA" w:rsidRDefault="00B35FEA">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EC3469"/>
    <w:multiLevelType w:val="hybridMultilevel"/>
    <w:tmpl w:val="C28C11D0"/>
    <w:lvl w:ilvl="0" w:tplc="51963FB0">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3"/>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482"/>
    <w:rsid w:val="00314482"/>
    <w:rsid w:val="005804B7"/>
    <w:rsid w:val="00637BCB"/>
    <w:rsid w:val="0065679C"/>
    <w:rsid w:val="00701DAD"/>
    <w:rsid w:val="00723FFA"/>
    <w:rsid w:val="00893E5A"/>
    <w:rsid w:val="009D6398"/>
    <w:rsid w:val="00AE101A"/>
    <w:rsid w:val="00B35412"/>
    <w:rsid w:val="00B35FEA"/>
    <w:rsid w:val="00CB35B9"/>
    <w:rsid w:val="00EA4FBF"/>
    <w:rsid w:val="00F4564D"/>
    <w:rsid w:val="00F47E1E"/>
    <w:rsid w:val="00F50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F8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37BCB"/>
    <w:rPr>
      <w:sz w:val="18"/>
      <w:szCs w:val="18"/>
    </w:rPr>
  </w:style>
  <w:style w:type="paragraph" w:styleId="CommentText">
    <w:name w:val="annotation text"/>
    <w:basedOn w:val="Normal"/>
    <w:link w:val="CommentTextChar"/>
    <w:uiPriority w:val="99"/>
    <w:semiHidden/>
    <w:unhideWhenUsed/>
    <w:rsid w:val="00637BCB"/>
    <w:pPr>
      <w:spacing w:line="240" w:lineRule="auto"/>
    </w:pPr>
    <w:rPr>
      <w:sz w:val="24"/>
      <w:szCs w:val="24"/>
    </w:rPr>
  </w:style>
  <w:style w:type="character" w:customStyle="1" w:styleId="CommentTextChar">
    <w:name w:val="Comment Text Char"/>
    <w:basedOn w:val="DefaultParagraphFont"/>
    <w:link w:val="CommentText"/>
    <w:uiPriority w:val="99"/>
    <w:semiHidden/>
    <w:rsid w:val="00637BCB"/>
    <w:rPr>
      <w:sz w:val="24"/>
      <w:szCs w:val="24"/>
    </w:rPr>
  </w:style>
  <w:style w:type="paragraph" w:styleId="CommentSubject">
    <w:name w:val="annotation subject"/>
    <w:basedOn w:val="CommentText"/>
    <w:next w:val="CommentText"/>
    <w:link w:val="CommentSubjectChar"/>
    <w:uiPriority w:val="99"/>
    <w:semiHidden/>
    <w:unhideWhenUsed/>
    <w:rsid w:val="00637BCB"/>
    <w:rPr>
      <w:b/>
      <w:bCs/>
      <w:sz w:val="20"/>
      <w:szCs w:val="20"/>
    </w:rPr>
  </w:style>
  <w:style w:type="character" w:customStyle="1" w:styleId="CommentSubjectChar">
    <w:name w:val="Comment Subject Char"/>
    <w:basedOn w:val="CommentTextChar"/>
    <w:link w:val="CommentSubject"/>
    <w:uiPriority w:val="99"/>
    <w:semiHidden/>
    <w:rsid w:val="00637BCB"/>
    <w:rPr>
      <w:b/>
      <w:bCs/>
      <w:sz w:val="20"/>
      <w:szCs w:val="20"/>
    </w:rPr>
  </w:style>
  <w:style w:type="paragraph" w:styleId="BalloonText">
    <w:name w:val="Balloon Text"/>
    <w:basedOn w:val="Normal"/>
    <w:link w:val="BalloonTextChar"/>
    <w:uiPriority w:val="99"/>
    <w:semiHidden/>
    <w:unhideWhenUsed/>
    <w:rsid w:val="00637B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7BCB"/>
    <w:rPr>
      <w:rFonts w:ascii="Lucida Grande" w:hAnsi="Lucida Grande" w:cs="Lucida Grande"/>
      <w:sz w:val="18"/>
      <w:szCs w:val="18"/>
    </w:rPr>
  </w:style>
  <w:style w:type="paragraph" w:styleId="ListParagraph">
    <w:name w:val="List Paragraph"/>
    <w:basedOn w:val="Normal"/>
    <w:uiPriority w:val="34"/>
    <w:qFormat/>
    <w:rsid w:val="00B3541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37BCB"/>
    <w:rPr>
      <w:sz w:val="18"/>
      <w:szCs w:val="18"/>
    </w:rPr>
  </w:style>
  <w:style w:type="paragraph" w:styleId="CommentText">
    <w:name w:val="annotation text"/>
    <w:basedOn w:val="Normal"/>
    <w:link w:val="CommentTextChar"/>
    <w:uiPriority w:val="99"/>
    <w:semiHidden/>
    <w:unhideWhenUsed/>
    <w:rsid w:val="00637BCB"/>
    <w:pPr>
      <w:spacing w:line="240" w:lineRule="auto"/>
    </w:pPr>
    <w:rPr>
      <w:sz w:val="24"/>
      <w:szCs w:val="24"/>
    </w:rPr>
  </w:style>
  <w:style w:type="character" w:customStyle="1" w:styleId="CommentTextChar">
    <w:name w:val="Comment Text Char"/>
    <w:basedOn w:val="DefaultParagraphFont"/>
    <w:link w:val="CommentText"/>
    <w:uiPriority w:val="99"/>
    <w:semiHidden/>
    <w:rsid w:val="00637BCB"/>
    <w:rPr>
      <w:sz w:val="24"/>
      <w:szCs w:val="24"/>
    </w:rPr>
  </w:style>
  <w:style w:type="paragraph" w:styleId="CommentSubject">
    <w:name w:val="annotation subject"/>
    <w:basedOn w:val="CommentText"/>
    <w:next w:val="CommentText"/>
    <w:link w:val="CommentSubjectChar"/>
    <w:uiPriority w:val="99"/>
    <w:semiHidden/>
    <w:unhideWhenUsed/>
    <w:rsid w:val="00637BCB"/>
    <w:rPr>
      <w:b/>
      <w:bCs/>
      <w:sz w:val="20"/>
      <w:szCs w:val="20"/>
    </w:rPr>
  </w:style>
  <w:style w:type="character" w:customStyle="1" w:styleId="CommentSubjectChar">
    <w:name w:val="Comment Subject Char"/>
    <w:basedOn w:val="CommentTextChar"/>
    <w:link w:val="CommentSubject"/>
    <w:uiPriority w:val="99"/>
    <w:semiHidden/>
    <w:rsid w:val="00637BCB"/>
    <w:rPr>
      <w:b/>
      <w:bCs/>
      <w:sz w:val="20"/>
      <w:szCs w:val="20"/>
    </w:rPr>
  </w:style>
  <w:style w:type="paragraph" w:styleId="BalloonText">
    <w:name w:val="Balloon Text"/>
    <w:basedOn w:val="Normal"/>
    <w:link w:val="BalloonTextChar"/>
    <w:uiPriority w:val="99"/>
    <w:semiHidden/>
    <w:unhideWhenUsed/>
    <w:rsid w:val="00637BC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7BCB"/>
    <w:rPr>
      <w:rFonts w:ascii="Lucida Grande" w:hAnsi="Lucida Grande" w:cs="Lucida Grande"/>
      <w:sz w:val="18"/>
      <w:szCs w:val="18"/>
    </w:rPr>
  </w:style>
  <w:style w:type="paragraph" w:styleId="ListParagraph">
    <w:name w:val="List Paragraph"/>
    <w:basedOn w:val="Normal"/>
    <w:uiPriority w:val="34"/>
    <w:qFormat/>
    <w:rsid w:val="00B35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1540</Words>
  <Characters>8779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 Keller</dc:creator>
  <cp:lastModifiedBy>Melissa Pespeni</cp:lastModifiedBy>
  <cp:revision>2</cp:revision>
  <dcterms:created xsi:type="dcterms:W3CDTF">2017-02-15T03:39:00Z</dcterms:created>
  <dcterms:modified xsi:type="dcterms:W3CDTF">2017-02-15T03:39:00Z</dcterms:modified>
</cp:coreProperties>
</file>